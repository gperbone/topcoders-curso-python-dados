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</w:t>
      </w:r>
      <w:r w:rsidDel="00000000" w:rsidR="00000000" w:rsidRPr="00000000">
        <w:rPr>
          <w:b w:val="1"/>
          <w:sz w:val="20"/>
          <w:szCs w:val="20"/>
          <w:rtl w:val="0"/>
        </w:rPr>
        <w:t xml:space="preserve">TI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 DO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Temos como objetivo desenvolver  o modelo físico de um banco de dados da Escola de Magia e Bruxaria de Hogwarts.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0"/>
        </w:tabs>
        <w:spacing w:after="0" w:before="35" w:line="240" w:lineRule="auto"/>
        <w:ind w:left="739" w:right="0" w:hanging="2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Douglas Fo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seca (douglas.barbosa.fonseca@gmail.com)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1"/>
        </w:tabs>
        <w:spacing w:after="0" w:before="33" w:line="240" w:lineRule="auto"/>
        <w:ind w:left="780" w:right="0" w:hanging="30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Farley Salomão Filho (farleysalf@gmail.com)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739" w:right="0" w:hanging="2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Hallynny Barros (hallynnyhenrique01@hotmail.com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9"/>
        </w:tabs>
        <w:spacing w:after="0" w:before="34" w:line="240" w:lineRule="auto"/>
        <w:ind w:left="768" w:right="0" w:hanging="28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Samira Vidal de Lima (samira.vidal1@gmail.com)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</w:tabs>
        <w:spacing w:after="0" w:before="34" w:line="278.00000000000006" w:lineRule="auto"/>
        <w:ind w:left="120" w:right="1405" w:firstLine="35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Thalles Correia (</w:t>
      </w:r>
      <w:hyperlink r:id="rId9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thallesrafael2010@gmail.com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</w:tabs>
        <w:spacing w:after="0" w:before="34" w:line="278.00000000000006" w:lineRule="auto"/>
        <w:ind w:left="120" w:right="1405" w:firstLine="35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Vinicius Maciel e Souza (</w:t>
      </w:r>
      <w:hyperlink r:id="rId10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v188201@dac.unicamp.br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</w:tabs>
        <w:spacing w:after="0" w:before="34" w:line="278.00000000000006" w:lineRule="auto"/>
        <w:ind w:left="479" w:right="140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Dados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MODELO LÓGICO DOS DADOS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4264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CRIAÇÃO DA BASE DE DADOS – 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HOGWARTS;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CRIAÇÃO DAS TABELAS – 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HOGWARTS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Tb_CLASSES(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id_classe INT IDENTITY(1000,1)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nome_classe varchar(50)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(id_classe)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Tb_MATERIAS(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id_materia INT IDENTITY(2000,1)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nome_materia varchar(50)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(id_materia)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Tb_CLASSES_MATERIAS(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id_classe INT FOREIGN KEY REFERENCES Tb_CLASSES(id_classe),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id_materia INT FOREIGN KEY REFERENCES Tb_MATERIAS(id_materia),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carga_horaria INT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KEY(id_classe, id_materia)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Tb_TUTORES(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id_tutor INT IDENTITY (3000, 1)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nome_tutor varchar(255)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bruxo BIT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(id_tutor)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Tb_PROFESSORES(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id_professor INT IDENTITY (4000, 1)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nome_professor VARCHAR(255)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data_de_nascimento_professor DATE,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(id_professor),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id_materia INT FOREIGN KEY REFERENCES Tb_MATERIAS(id_materia)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Tb_ANIMAIS(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id_animal INT IDENTITY(5000,1)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nome_animal VARCHAR(255)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especie_animal VARCHAR(255) NOT NULL,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idade_animal INT NOT NULL,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(id_animal)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Tb_PAIS(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id_pais INT IDENTITY(5000,1)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nome_pai VARCHAR(255) NOT NULL,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nome_mae VARCHAR(255)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data_de_nascimento_pai DATE,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data_de_nascimento_mae DATE,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mae_bruxa BIT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pai_bruxo BIT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(id_pais)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Tb_ALUNOS(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id_aluno INT IDENTITY(6000,1)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nome_aluno VARCHAR(255)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data_nascimento_aluno DATE NOT NULL,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endereco VARCHAR(1000) NOT NULL,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id_classe INT FOREIGN KEY REFERENCES Tb_CLASSES(id_classe),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id_animal INT FOREIGN KEY REFERENCES Tb_ANIMAIS(id_animal),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id_tutor INT FOREIGN KEY REFERENCES Tb_TUTORES(id_tutor),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id_pais</w:t>
        <w:tab/>
        <w:t xml:space="preserve">INT FOREIGN KEY REFERENCES Tb_PAIS(id_pais)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(id_aluno)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Tb_CASAS(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id_casa int IDENTITY(1,1) NOT NULL,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nome_casa varchar(50) NOT NULL,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tipo_personalidade varchar(150) NOT NULL,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brasao varchar(50) NOT NULL,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cor varchar(20) NOT NULL,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diretor int FOREIGN KEY REFERENCES Tb_PROFESSORES(id_professor),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monitor int FOREIGN KEY REFERENCES Tb_ALUNOS(id_aluno),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 (id_casa)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Tb_PROFESSORES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id_casa INT FOREIGN KEY REFERENCES Tb_CASAS(id_casa);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Tb_ALUNOS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id_casa INT FOREIGN KEY REFERENCES Tb_CASAS(id_casa);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Tb_ALUNOS_NOTAS(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id_aluno INT FOREIGN KEY REFERENCES Tb_alunos(id_aluno),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id_materia INT FOREIGN KEY REFERENCES Tb_MATERIAS(id_materia),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nota FLOAT,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KEY(id_aluno, id_materia)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INSERÇÃO DOS DADOS – SQL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HOGWARTS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Tb_TUTORES(nome_tutor,bruxo)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VALUES ('Válter Dursley', 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Tb_PAIS(nome_pai, nome_mae, data_de_nascimento_mae, data_de_nascimento_pai, mae_bruxa, pai_bruxo)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('Tiago Potter', 'Lílian Evans Potter', '1960-01-30', '1960-03-27', 1, 1),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('Xenofílio Lovegood', 'Pandora Lovegood', '1960-02-16', '1964-02-03', 1, 1),</w:t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('Amos Diggory', 'Taís Diggory', '1960-09-01', '1960-09-30', 1, 1),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('Lucius Malfoy', 'Narcissa Malfoy', '1955-01-01', '1953-09-09', 1, 1),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('Wendell Granger', 'Monica Granger', '1959-07-05', '1960-03-17', 0, 0),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('Colm Abbott', 'Adda Abbott', '1952-05-05', '1954-07-18', 0, 1),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('Hari Patil', 'Kali Patil', '1954-11-03', '1955-02-16', 1, 1),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('Bartley Parkinson', 'Aileen Parkinson', '1955-10-19', '1955-12-10', 1, 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Tb_ANIMAIS(nome_animal,especie_animal,idade_animal)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('Edwiges','Coruja', 8),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('Pigwidgeon','Coruja', 7),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('Lu','Coruja',9),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('Pen','Rato',5),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('Bichento','Gato', 5),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('Ott','Coruja', 7),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('Powk','Gato', 4),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('Owl','Coruja', 8)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Tb_MATERIAS(nome_materia)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('Tranfiguração'),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('Herbologia'),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('Feitiços'),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('Porções')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Tb_CLASSES(nome_classe)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('1 ano'),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('2 ano'),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('3 ano'),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('4 ano')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Tb_CLASSES_MATERIAS NOCHECK CONSTRAINT ALL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Tb_CLASSES_MATERIAS(id_classe, id_materia, carga_horaria)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(1000,2000,70),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(1000,2001,60),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(1000,2002,80),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(1000,2003,100),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(1001,2000,60),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(1001,2001,60),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(1001,2002,75),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(1001,2003,85),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(1002,2000,90),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(1002,2001,50),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(1002,2002,65),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(1002,2003,75),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(1003,2000,80),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(1003,2001,90),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(1003,2002,60),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(1003,2003,60)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Tb_CLASSES_MATERIAS CHECK CONSTRAINT ALL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Tb_PROFESSORES (nome_professor, data_de_nascimento_professor)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 ('Minerva McGonagall', '1935-10-04'),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('Pomona Sprout', '1931-05-15'),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('Filius Flitwick', '1958-10-17'),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('Severo Snape', '1960-09-01');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Tb_CASAS(nome_casa,tipo_personalidade, brasao, cor, diretor, monitor)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ab/>
        <w:t xml:space="preserve">('Grifinória', 'coragem, ousadia, determinação, audácia e atrevimento', 'Leão', 'Vermelho e Dourado', NULL, NULL 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('Lufa-Lufa', 'leais, trabalhadores, pacientes, justos, dedicados e verdadeiros', 'Texugo', 'Amarelo e o Preto', NULL, NULL 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('Corvinal', 'inteligentes, criativos, perspicazes, prudentes e estudiosos', 'Águia', 'Azul e o Bronze', NULL, NULL),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('Sonserina', 'ambição, astúcia, liderança, desembaraço e individualismo', 'Serpente', 'Verde e o Prateado', NULL, NULL 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Tb_ALUNOS NOCHECK CONSTRAINT ALL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Tb_ALUNOS( nome_aluno, data_nascimento_aluno, endereco, id_classe, id_animal, id_tutor, id_pais, id_casa)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</w:t>
        <w:tab/>
        <w:t xml:space="preserve">('Harry Tiago Potter', '1980-07-31', 'Inglaterra', 1001, 5000, 3000, 5000, 1),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('Luna Lovegood', '1981-02-13', 'Grã-Bretanha', 1000, 5001, NULL, 5001, 2),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('Cedrico Diggory', '1977-09-01', 'Gra-Bretanha',1003, 5002, NULL, 5002, 3),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('Draco Lucius Malfoy', '1980-06-05', 'Gra-Bretanha', 1001, 5003, NULL, 5003, 4),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('Hermione Jean Granger', '1979-09-19', 'Inglaterra', 1001, 5004, NULL, 5004, 1),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('Ana Abbott', '1979-09-15', 'Gra-Bretanha', 1002, 5005, NULL, 5005, 2),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('Padma Patil', '1980-04-21', 'Irlanda', 1001, 5006, NULL, 5006, 3),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('Pansy Parkinson', '1980-08-31', 'Inglaterra', 1001, 5007, NULL, 5007, 4);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Tb_ALUNOS NOCHECK CONSTRAINT ALL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Tb_CASAS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diretor = 4000, monitor =  6004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id_casa = 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Tb_CASAS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diretor = 4001, monitor =  6005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id_casa = 2;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Tb_CASAS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diretor = 4002, monitor =  6006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id_casa = 3;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Tb_CASAS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diretor = 4003, monitor =  6007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id_casa = 4;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Tb_PROFESSORES NOCHECK CONSTRAINT ALL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Tb_PROFESSORES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ID_CASA = CASE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4000 THEN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4001 THEN 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4002 THEN 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4003 THEN 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Tb_PROFESSORES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ID_MATERIA = CASE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4000 THEN 2000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4001 THEN 2001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4002 THEN 2002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ID_PROFESSOR = 4003 THEN 2003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Tb_PROFESSORES CHECK CONSTRAINT ALL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Tb_ALUNOS_NOTAS (id_aluno, id_materia)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A.ID_ALUNO, B.ID_MATERIA FROM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CROSS JOIN Tb_MATERIAS 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A.id_aluno ASC;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Tb_ALUNOS_NOTAS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   nota = abs(checksum(NewId()) % 10) + 2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Tb_ALUNOS_NOTAS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nota = CASE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nota &gt; 10 THEN 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nota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Tb_ALUNOS_NOTAS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nota = CASE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ID_ALUNO = 6004 THEN 10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nota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CONSULTAS –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-- 1) Média de notas por aluno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A.nome_aluno AS Aluno, AVG(B.nota) AS [Nota Média] FROM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Tb_ALUNOS_NOTAS B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A.id_aluno = B.id_aluno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A.NOME_ALUNO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AVG(B.nota) DESC;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-- 2) Média das notas por casa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D.nome_casa AS Casa, AVG(B.NOTA) AS [Nota Média] FROM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Tb_ALUNOS_NOTAS 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A.id_aluno = B.id_aluno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[Tb_CASAS] 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A.id_casa = D.id_casa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D.nome_casa;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-- 3) Distribuição do tipo de sangue dos alunos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C.nome_casa AS [Casa],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SUM(CASE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&lt; 2 THEN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= 2 THEN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[Sangue puro],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SUM(CASE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&lt; 2 THEN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= 2 THEN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[Mestiço]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Tb_PAIS B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A.id_pais = B.id_pais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Tb_CASAS 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A.id_casa = C.id_casa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C.nome_casa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[Casa];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-- 4) Professor mais velho de cada casa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tc.nome_casa AS Casa, tp.nome_professor AS Professor, DATEDIFF(year, data_de_nascimento_professor, GETDATE()) AS Idade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Tb_CASAS tc inner join Tb_PROFESSORES tp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tc.id_casa = tp.id_casa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tc.nome_casa;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-- 5) Nota média por matéria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A.nome_materia AS [Matéria], ROUND(AVG(B.nota), 2) AS [Média de Notas] FROM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Tb_MATERIAS A INNER JOIN Tb_ALUNOS_NOTAS B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A.id_materia = B.id_materia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A.nome_materia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[Média de Notas] DESC;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-- 6) Número de Alunos por casa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A.nome_casa AS Casa, COUNT(*) AS [Número de Alunos] FROM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Tb_CASAS A INNER JOIN Tb_ALUNOS B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A.id_casa = B.id_casa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A.nome_casa;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usar um select case e subselects para criar uma view para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--7) Nota dos alunos por matéria / (Aprovado/Reprovado)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A.nome_aluno AS Aluno, C.nome_materia AS Matéria, AVG(B.nota) AS [Nota Média], (CASE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(AVG(B.nota)) &gt;= 6 THEN 'Aprovado'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'Reprovado'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[Aprovado]  FROM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Tb_ALUNOS_NOTAS B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A.id_aluno = B.id_aluno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Tb_MATERIAS C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B.id_materia = C.id_materia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C.nome_materia, A.nome_aluno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A.nome_aluno, C.nome_materia DESC;</w:t>
      </w:r>
    </w:p>
    <w:p w:rsidR="00000000" w:rsidDel="00000000" w:rsidP="00000000" w:rsidRDefault="00000000" w:rsidRPr="00000000" w14:paraId="00000168">
      <w:pPr>
        <w:widowControl w:val="1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usar estrutura de repetição na criação de function ou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--8) Procedure (Pesquisar notas de um aluno por matéria)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Pc_NOTAS_ALUNO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@NomeAluno VARCHAR (255)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A.nome_aluno AS Aluno, C.nome_materia AS Matéria, AVG(B.nota) AS [Nota Média], (CASE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(AVG(B.nota)) &gt;= 6 THEN 'Aprovado'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 'Reprovado'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[Aprovado]  FROM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Tb_ALUNOS_NOTAS B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A.id_aluno = B.id_aluno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Tb_MATERIAS 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B.id_materia = C.id_materia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A.nome_aluno = @NomeAluno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C.nome_materia, A.nome_aluno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A.nome_aluno, C.nome_materia DESC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usar estrutura condicional na criação de trigger</w:t>
      </w:r>
    </w:p>
    <w:p w:rsidR="00000000" w:rsidDel="00000000" w:rsidP="00000000" w:rsidRDefault="00000000" w:rsidRPr="00000000" w14:paraId="0000017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--9) Trigger para criar todas as combinações de uma nova matéria com as 7 classes na tabela Tb_CLASSES_MATERIAS</w:t>
      </w:r>
    </w:p>
    <w:p w:rsidR="00000000" w:rsidDel="00000000" w:rsidP="00000000" w:rsidRDefault="00000000" w:rsidRPr="00000000" w14:paraId="0000018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8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TRIGGER TGR_COMBINA_MAT_CLASS</w:t>
      </w:r>
    </w:p>
    <w:p w:rsidR="00000000" w:rsidDel="00000000" w:rsidP="00000000" w:rsidRDefault="00000000" w:rsidRPr="00000000" w14:paraId="0000018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Tb_MATERIAS</w:t>
      </w:r>
    </w:p>
    <w:p w:rsidR="00000000" w:rsidDel="00000000" w:rsidP="00000000" w:rsidRDefault="00000000" w:rsidRPr="00000000" w14:paraId="0000018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INSERT</w:t>
      </w:r>
    </w:p>
    <w:p w:rsidR="00000000" w:rsidDel="00000000" w:rsidP="00000000" w:rsidRDefault="00000000" w:rsidRPr="00000000" w14:paraId="0000018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</w:t>
      </w:r>
    </w:p>
    <w:p w:rsidR="00000000" w:rsidDel="00000000" w:rsidP="00000000" w:rsidRDefault="00000000" w:rsidRPr="00000000" w14:paraId="0000018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</w:t>
      </w:r>
    </w:p>
    <w:p w:rsidR="00000000" w:rsidDel="00000000" w:rsidP="00000000" w:rsidRDefault="00000000" w:rsidRPr="00000000" w14:paraId="0000018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Tb_CLASSES_MATERIAS (id_materia, id_classe, carga_horaria)</w:t>
      </w:r>
    </w:p>
    <w:p w:rsidR="00000000" w:rsidDel="00000000" w:rsidP="00000000" w:rsidRDefault="00000000" w:rsidRPr="00000000" w14:paraId="0000018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A.id_materia, B.id_classe, 60</w:t>
      </w:r>
    </w:p>
    <w:p w:rsidR="00000000" w:rsidDel="00000000" w:rsidP="00000000" w:rsidRDefault="00000000" w:rsidRPr="00000000" w14:paraId="0000018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Tb_MATERIAS A CROSS JOIN Tb_CLASSES B</w:t>
      </w:r>
    </w:p>
    <w:p w:rsidR="00000000" w:rsidDel="00000000" w:rsidP="00000000" w:rsidRDefault="00000000" w:rsidRPr="00000000" w14:paraId="0000018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id_materia=(SELECT max(id_materia) FROM Tb_MATERIAS)</w:t>
      </w:r>
    </w:p>
    <w:p w:rsidR="00000000" w:rsidDel="00000000" w:rsidP="00000000" w:rsidRDefault="00000000" w:rsidRPr="00000000" w14:paraId="0000018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END;</w:t>
      </w:r>
    </w:p>
    <w:p w:rsidR="00000000" w:rsidDel="00000000" w:rsidP="00000000" w:rsidRDefault="00000000" w:rsidRPr="00000000" w14:paraId="0000018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10) Procedure para atualizar a carga horária da matéria.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Pc_MOD_CH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@Classe INT, @Mat INT, @CH INT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Tb_CLASSES_MATERIAS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 carga_horaria = @CH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id_classe = @Classe AND id_materia = @Mat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sdt>
        <w:sdtPr>
          <w:tag w:val="goog_rdk_1"/>
        </w:sdtPr>
        <w:sdtContent>
          <w:ins w:author="Livia Branco" w:id="0" w:date="2022-08-22T21:21:55Z"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Sugestão:  Um aluno disse que somente sangues puros são inteligentes, prove o contrário mostrando os dados da média dos alunos por tipo sanguineo junto à média por casa . (dica Union)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&lt; 2 THEN 'Mestiço'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= 2 THEN 'Sangue Puro'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 [Sangue],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sdt>
        <w:sdtPr>
          <w:tag w:val="goog_rdk_2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ROUND(AVG(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C.nota), 2) AS [Nota Média],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ROUND(STDEV(C.nota), 2) AS [Desvio Padrão]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Tb_ALUNOS A INNER JOIN Tb_PAIS B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A.id_pais = B.id_pais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Tb_ALUNOS_NOTAS C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A.id_aluno = C.id_aluno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&lt; 2 THEN 'Mestiço'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(CONVERT(INT, B.mae_bruxa) + CONVERT(INT, B.pai_bruxo)) = 2 THEN 'Sangue Puro'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95550" cy="561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40" w:w="11910" w:orient="portrait"/>
      <w:pgMar w:bottom="280" w:top="4000" w:left="1680" w:right="1680" w:header="106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via Branco" w:id="0" w:date="2022-08-24T20:29:40Z"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gostei do uso de funções não detalhadas em aula, isso aí 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B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3264109</wp:posOffset>
          </wp:positionH>
          <wp:positionV relativeFrom="page">
            <wp:posOffset>673257</wp:posOffset>
          </wp:positionV>
          <wp:extent cx="1037405" cy="849299"/>
          <wp:effectExtent b="0" l="0" r="0" t="0"/>
          <wp:wrapNone/>
          <wp:docPr descr="Macintosh HD:Users:OliviaSuter:Desktop:HogwartsSeal-1.gif" id="8" name="image3.png"/>
          <a:graphic>
            <a:graphicData uri="http://schemas.openxmlformats.org/drawingml/2006/picture">
              <pic:pic>
                <pic:nvPicPr>
                  <pic:cNvPr descr="Macintosh HD:Users:OliviaSuter:Desktop:HogwartsSeal-1.gif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7405" cy="84929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2904120</wp:posOffset>
          </wp:positionH>
          <wp:positionV relativeFrom="page">
            <wp:posOffset>2289178</wp:posOffset>
          </wp:positionV>
          <wp:extent cx="1675745" cy="293366"/>
          <wp:effectExtent b="0" l="0" r="0" t="0"/>
          <wp:wrapNone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5745" cy="29336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1939608</wp:posOffset>
              </wp:positionH>
              <wp:positionV relativeFrom="page">
                <wp:posOffset>1671003</wp:posOffset>
              </wp:positionV>
              <wp:extent cx="3680460" cy="5715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10533" y="3499013"/>
                        <a:ext cx="367093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6.9999998807907104" w:right="6.9999998807907104" w:firstLine="6.999999880790710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ESCOLA DE MAGIA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&amp;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3.00000190734863" w:line="240"/>
                            <w:ind w:left="6.9999998807907104" w:right="6.9999998807907104" w:firstLine="6.999999880790710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BRUXARIA DE HOGWARTS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1939608</wp:posOffset>
              </wp:positionH>
              <wp:positionV relativeFrom="page">
                <wp:posOffset>1671003</wp:posOffset>
              </wp:positionV>
              <wp:extent cx="3680460" cy="5715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0460" cy="571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39" w:hanging="259.99999999999994"/>
      </w:pPr>
      <w:rPr>
        <w:rFonts w:ascii="Georgia" w:cs="Georgia" w:eastAsia="Georgia" w:hAnsi="Georgia"/>
        <w:sz w:val="20"/>
        <w:szCs w:val="20"/>
      </w:rPr>
    </w:lvl>
    <w:lvl w:ilvl="1">
      <w:start w:val="0"/>
      <w:numFmt w:val="bullet"/>
      <w:lvlText w:val="•"/>
      <w:lvlJc w:val="left"/>
      <w:pPr>
        <w:ind w:left="1520" w:hanging="260"/>
      </w:pPr>
      <w:rPr/>
    </w:lvl>
    <w:lvl w:ilvl="2">
      <w:start w:val="0"/>
      <w:numFmt w:val="bullet"/>
      <w:lvlText w:val="•"/>
      <w:lvlJc w:val="left"/>
      <w:pPr>
        <w:ind w:left="2301" w:hanging="260"/>
      </w:pPr>
      <w:rPr/>
    </w:lvl>
    <w:lvl w:ilvl="3">
      <w:start w:val="0"/>
      <w:numFmt w:val="bullet"/>
      <w:lvlText w:val="•"/>
      <w:lvlJc w:val="left"/>
      <w:pPr>
        <w:ind w:left="3081" w:hanging="260"/>
      </w:pPr>
      <w:rPr/>
    </w:lvl>
    <w:lvl w:ilvl="4">
      <w:start w:val="0"/>
      <w:numFmt w:val="bullet"/>
      <w:lvlText w:val="•"/>
      <w:lvlJc w:val="left"/>
      <w:pPr>
        <w:ind w:left="3862" w:hanging="260"/>
      </w:pPr>
      <w:rPr/>
    </w:lvl>
    <w:lvl w:ilvl="5">
      <w:start w:val="0"/>
      <w:numFmt w:val="bullet"/>
      <w:lvlText w:val="•"/>
      <w:lvlJc w:val="left"/>
      <w:pPr>
        <w:ind w:left="4643" w:hanging="260"/>
      </w:pPr>
      <w:rPr/>
    </w:lvl>
    <w:lvl w:ilvl="6">
      <w:start w:val="0"/>
      <w:numFmt w:val="bullet"/>
      <w:lvlText w:val="•"/>
      <w:lvlJc w:val="left"/>
      <w:pPr>
        <w:ind w:left="5423" w:hanging="260"/>
      </w:pPr>
      <w:rPr/>
    </w:lvl>
    <w:lvl w:ilvl="7">
      <w:start w:val="0"/>
      <w:numFmt w:val="bullet"/>
      <w:lvlText w:val="•"/>
      <w:lvlJc w:val="left"/>
      <w:pPr>
        <w:ind w:left="6204" w:hanging="260"/>
      </w:pPr>
      <w:rPr/>
    </w:lvl>
    <w:lvl w:ilvl="8">
      <w:start w:val="0"/>
      <w:numFmt w:val="bullet"/>
      <w:lvlText w:val="•"/>
      <w:lvlJc w:val="left"/>
      <w:pPr>
        <w:ind w:left="6985" w:hanging="2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sz w:val="28"/>
      <w:szCs w:val="28"/>
    </w:rPr>
  </w:style>
  <w:style w:type="paragraph" w:styleId="Heading2">
    <w:name w:val="heading 2"/>
    <w:basedOn w:val="Normal"/>
    <w:next w:val="Normal"/>
    <w:pPr>
      <w:spacing w:before="32" w:lineRule="auto"/>
      <w:ind w:left="111" w:right="2013"/>
      <w:jc w:val="center"/>
    </w:pPr>
    <w:rPr>
      <w:i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7" w:right="7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Georgia" w:cs="Georgia" w:eastAsia="Georgia" w:hAnsi="Georgia"/>
      <w:lang w:val="pt-PT"/>
    </w:rPr>
  </w:style>
  <w:style w:type="paragraph" w:styleId="Ttulo1">
    <w:name w:val="heading 1"/>
    <w:basedOn w:val="Normal"/>
    <w:uiPriority w:val="9"/>
    <w:qFormat w:val="1"/>
    <w:pPr>
      <w:ind w:left="120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 w:val="1"/>
    <w:qFormat w:val="1"/>
    <w:pPr>
      <w:spacing w:before="32"/>
      <w:ind w:left="111" w:right="2013"/>
      <w:jc w:val="center"/>
      <w:outlineLvl w:val="1"/>
    </w:pPr>
    <w:rPr>
      <w:i w:val="1"/>
      <w:iCs w:val="1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19"/>
      <w:ind w:left="7" w:right="7"/>
      <w:jc w:val="center"/>
    </w:pPr>
    <w:rPr>
      <w:sz w:val="32"/>
      <w:szCs w:val="32"/>
    </w:rPr>
  </w:style>
  <w:style w:type="paragraph" w:styleId="PargrafodaLista">
    <w:name w:val="List Paragraph"/>
    <w:basedOn w:val="Normal"/>
    <w:uiPriority w:val="1"/>
    <w:qFormat w:val="1"/>
    <w:pPr>
      <w:spacing w:before="34"/>
      <w:ind w:left="120" w:hanging="30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Fontepargpadro"/>
    <w:uiPriority w:val="99"/>
    <w:unhideWhenUsed w:val="1"/>
    <w:rsid w:val="004C782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C78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v188201@dac.unicamp.br" TargetMode="External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thallesrafael2010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7rO3WzGiL9JiOZO2Iwa7y7IKQ==">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2022-08-16T21:56:00Z</dcterms:created>
  <dc:creator>Olivia Suter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2022-08-16T00:00:00Z</vt:filetime>
  </property>
</Properties>
</file>