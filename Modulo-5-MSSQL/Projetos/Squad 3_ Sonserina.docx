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Source Sans Pro" w:cs="Source Sans Pro" w:eastAsia="Source Sans Pro" w:hAnsi="Source Sans Pro"/>
          <w:b w:val="1"/>
          <w:color w:val="1d2329"/>
          <w:sz w:val="36"/>
          <w:szCs w:val="36"/>
          <w:rtl w:val="0"/>
        </w:rPr>
        <w:t xml:space="preserve">Squad 3 Sonserina</w:t>
      </w:r>
      <w:r w:rsidDel="00000000" w:rsidR="00000000" w:rsidRPr="00000000">
        <w:rPr>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1377787" cy="154676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7787" cy="15467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Nome do projeto:</w:t>
      </w:r>
      <w:r w:rsidDel="00000000" w:rsidR="00000000" w:rsidRPr="00000000">
        <w:rPr>
          <w:rtl w:val="0"/>
        </w:rPr>
        <w:t xml:space="preserve"> Serviço de Streaming - </w:t>
      </w:r>
      <w:r w:rsidDel="00000000" w:rsidR="00000000" w:rsidRPr="00000000">
        <w:rPr>
          <w:rtl w:val="0"/>
        </w:rPr>
        <w:t xml:space="preserve">Maryflix</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br w:type="textWrapping"/>
      </w:r>
      <w:r w:rsidDel="00000000" w:rsidR="00000000" w:rsidRPr="00000000">
        <w:rPr>
          <w:b w:val="1"/>
          <w:rtl w:val="0"/>
        </w:rPr>
        <w:t xml:space="preserve">Objetivos do projeto:</w:t>
      </w:r>
    </w:p>
    <w:p w:rsidR="00000000" w:rsidDel="00000000" w:rsidP="00000000" w:rsidRDefault="00000000" w:rsidRPr="00000000" w14:paraId="00000007">
      <w:pPr>
        <w:rPr>
          <w:b w:val="1"/>
        </w:rPr>
      </w:pPr>
      <w:r w:rsidDel="00000000" w:rsidR="00000000" w:rsidRPr="00000000">
        <w:rPr>
          <w:b w:val="1"/>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Criar um banco de dados relacional contendo as informações de usuários(clientes) com os contratos, planos e pagamentos relacionados a esse usuário.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Incluir as informações/histórico de avaliações e visualizações de cada usuário relacionadas a um título específico, que também estão incluídos na base de dados. </w:t>
      </w:r>
    </w:p>
    <w:p w:rsidR="00000000" w:rsidDel="00000000" w:rsidP="00000000" w:rsidRDefault="00000000" w:rsidRPr="00000000" w14:paraId="0000000A">
      <w:pPr>
        <w:jc w:val="center"/>
        <w:rPr/>
      </w:pPr>
      <w:r w:rsidDel="00000000" w:rsidR="00000000" w:rsidRPr="00000000">
        <w:rPr>
          <w:rtl w:val="0"/>
        </w:rPr>
        <w:br w:type="textWrapping"/>
      </w:r>
      <w:r w:rsidDel="00000000" w:rsidR="00000000" w:rsidRPr="00000000">
        <w:rPr>
          <w:b w:val="1"/>
          <w:rtl w:val="0"/>
        </w:rPr>
        <w:t xml:space="preserve">Integrantes:</w:t>
      </w:r>
      <w:r w:rsidDel="00000000" w:rsidR="00000000" w:rsidRPr="00000000">
        <w:rPr>
          <w:rtl w:val="0"/>
        </w:rPr>
        <w:br w:type="textWrapping"/>
        <w:t xml:space="preserve">Gregorio Leite Gaio </w:t>
      </w:r>
      <w:hyperlink r:id="rId8">
        <w:r w:rsidDel="00000000" w:rsidR="00000000" w:rsidRPr="00000000">
          <w:rPr>
            <w:color w:val="1155cc"/>
            <w:u w:val="single"/>
            <w:rtl w:val="0"/>
          </w:rPr>
          <w:t xml:space="preserve">gaiogreg@msu.edu</w:t>
        </w:r>
      </w:hyperlink>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t xml:space="preserve">Guilherme César de Lima Nascimento </w:t>
      </w:r>
      <w:hyperlink r:id="rId9">
        <w:r w:rsidDel="00000000" w:rsidR="00000000" w:rsidRPr="00000000">
          <w:rPr>
            <w:color w:val="1155cc"/>
            <w:u w:val="single"/>
            <w:rtl w:val="0"/>
          </w:rPr>
          <w:t xml:space="preserve">guilherme.cl.nascimento@gmail.com</w:t>
        </w:r>
      </w:hyperlink>
      <w:r w:rsidDel="00000000" w:rsidR="00000000" w:rsidRPr="00000000">
        <w:rPr>
          <w:rtl w:val="0"/>
        </w:rPr>
        <w:t xml:space="preserve"> </w:t>
      </w:r>
    </w:p>
    <w:p w:rsidR="00000000" w:rsidDel="00000000" w:rsidP="00000000" w:rsidRDefault="00000000" w:rsidRPr="00000000" w14:paraId="0000000C">
      <w:pPr>
        <w:jc w:val="center"/>
        <w:rPr/>
      </w:pPr>
      <w:r w:rsidDel="00000000" w:rsidR="00000000" w:rsidRPr="00000000">
        <w:rPr>
          <w:rtl w:val="0"/>
        </w:rPr>
        <w:t xml:space="preserve">João Vitor Dias Ferraz </w:t>
      </w:r>
      <w:hyperlink r:id="rId10">
        <w:r w:rsidDel="00000000" w:rsidR="00000000" w:rsidRPr="00000000">
          <w:rPr>
            <w:color w:val="1155cc"/>
            <w:u w:val="single"/>
            <w:rtl w:val="0"/>
          </w:rPr>
          <w:t xml:space="preserve">diasferraz94@gmail.com</w:t>
        </w:r>
      </w:hyperlink>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t xml:space="preserve">José Rafael Souza do Nascimento </w:t>
      </w:r>
      <w:hyperlink r:id="rId11">
        <w:r w:rsidDel="00000000" w:rsidR="00000000" w:rsidRPr="00000000">
          <w:rPr>
            <w:color w:val="1155cc"/>
            <w:u w:val="single"/>
            <w:rtl w:val="0"/>
          </w:rPr>
          <w:t xml:space="preserve">jorafaelnascimento@gmail.com</w:t>
        </w:r>
      </w:hyperlink>
      <w:r w:rsidDel="00000000" w:rsidR="00000000" w:rsidRPr="00000000">
        <w:rPr>
          <w:rtl w:val="0"/>
        </w:rPr>
        <w:t xml:space="preserve"> </w:t>
      </w:r>
    </w:p>
    <w:p w:rsidR="00000000" w:rsidDel="00000000" w:rsidP="00000000" w:rsidRDefault="00000000" w:rsidRPr="00000000" w14:paraId="0000000E">
      <w:pPr>
        <w:jc w:val="center"/>
        <w:rPr/>
      </w:pPr>
      <w:r w:rsidDel="00000000" w:rsidR="00000000" w:rsidRPr="00000000">
        <w:rPr>
          <w:rtl w:val="0"/>
        </w:rPr>
        <w:t xml:space="preserve">Lucas Medeiros da Silva </w:t>
      </w:r>
      <w:hyperlink r:id="rId12">
        <w:r w:rsidDel="00000000" w:rsidR="00000000" w:rsidRPr="00000000">
          <w:rPr>
            <w:color w:val="1155cc"/>
            <w:u w:val="single"/>
            <w:rtl w:val="0"/>
          </w:rPr>
          <w:t xml:space="preserve">lucasmedesilva@gmail.com</w:t>
        </w:r>
      </w:hyperlink>
      <w:r w:rsidDel="00000000" w:rsidR="00000000" w:rsidRPr="00000000">
        <w:rPr>
          <w:rtl w:val="0"/>
        </w:rPr>
        <w:t xml:space="preserve"> </w:t>
      </w:r>
    </w:p>
    <w:p w:rsidR="00000000" w:rsidDel="00000000" w:rsidP="00000000" w:rsidRDefault="00000000" w:rsidRPr="00000000" w14:paraId="0000000F">
      <w:pPr>
        <w:jc w:val="center"/>
        <w:rPr/>
      </w:pPr>
      <w:r w:rsidDel="00000000" w:rsidR="00000000" w:rsidRPr="00000000">
        <w:rPr>
          <w:rtl w:val="0"/>
        </w:rPr>
        <w:t xml:space="preserve">Mariana Moutinho Nomura </w:t>
      </w:r>
      <w:hyperlink r:id="rId13">
        <w:r w:rsidDel="00000000" w:rsidR="00000000" w:rsidRPr="00000000">
          <w:rPr>
            <w:color w:val="1155cc"/>
            <w:u w:val="single"/>
            <w:rtl w:val="0"/>
          </w:rPr>
          <w:t xml:space="preserve">mariana.moutinho13@gmail.com</w:t>
        </w:r>
      </w:hyperlink>
      <w:r w:rsidDel="00000000" w:rsidR="00000000" w:rsidRPr="00000000">
        <w:rPr>
          <w:rtl w:val="0"/>
        </w:rPr>
        <w:t xml:space="preserve"> </w:t>
      </w:r>
    </w:p>
    <w:p w:rsidR="00000000" w:rsidDel="00000000" w:rsidP="00000000" w:rsidRDefault="00000000" w:rsidRPr="00000000" w14:paraId="00000010">
      <w:pPr>
        <w:jc w:val="center"/>
        <w:rPr/>
      </w:pPr>
      <w:r w:rsidDel="00000000" w:rsidR="00000000" w:rsidRPr="00000000">
        <w:rPr>
          <w:rtl w:val="0"/>
        </w:rPr>
        <w:t xml:space="preserve">Rodrigo Minoru Hayakawa Tanaka </w:t>
      </w:r>
      <w:hyperlink r:id="rId14">
        <w:r w:rsidDel="00000000" w:rsidR="00000000" w:rsidRPr="00000000">
          <w:rPr>
            <w:color w:val="1155cc"/>
            <w:u w:val="single"/>
            <w:rtl w:val="0"/>
          </w:rPr>
          <w:t xml:space="preserve">rodrigohayakawa@gmail.com</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r>
    </w:p>
    <w:p w:rsidR="00000000" w:rsidDel="00000000" w:rsidP="00000000" w:rsidRDefault="00000000" w:rsidRPr="00000000" w14:paraId="00000014">
      <w:pPr>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iagrama</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DB MARYFLIX</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4544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CRIAÇÃO DAS TABELAS DO BANCO DE DADOS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ins w:author="Livia Branco" w:id="0" w:date="2022-08-22T21:24:28Z">
        <w:commentRangeStart w:id="0"/>
        <w:r w:rsidDel="00000000" w:rsidR="00000000" w:rsidRPr="00000000">
          <w:rPr>
            <w:rtl w:val="0"/>
          </w:rPr>
          <w:t xml:space="preserve"> </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rFonts w:ascii="Consolas" w:cs="Consolas" w:eastAsia="Consolas" w:hAnsi="Consolas"/>
          <w:color w:val="1d2329"/>
        </w:rPr>
      </w:pPr>
      <w:r w:rsidDel="00000000" w:rsidR="00000000" w:rsidRPr="00000000">
        <w:rPr>
          <w:rFonts w:ascii="Consolas" w:cs="Consolas" w:eastAsia="Consolas" w:hAnsi="Consolas"/>
          <w:color w:val="0000ff"/>
          <w:rtl w:val="0"/>
        </w:rPr>
        <w:t xml:space="preserve">CREATE DATABASE </w:t>
      </w:r>
      <w:r w:rsidDel="00000000" w:rsidR="00000000" w:rsidRPr="00000000">
        <w:rPr>
          <w:rFonts w:ascii="Consolas" w:cs="Consolas" w:eastAsia="Consolas" w:hAnsi="Consolas"/>
          <w:color w:val="1d2329"/>
          <w:rtl w:val="0"/>
        </w:rPr>
        <w:t xml:space="preserve">maryflixdb</w:t>
      </w:r>
      <w:r w:rsidDel="00000000" w:rsidR="00000000" w:rsidRPr="00000000">
        <w:rPr>
          <w:rtl w:val="0"/>
        </w:rPr>
      </w:r>
    </w:p>
    <w:p w:rsidR="00000000" w:rsidDel="00000000" w:rsidP="00000000" w:rsidRDefault="00000000" w:rsidRPr="00000000" w14:paraId="0000001E">
      <w:pPr>
        <w:rPr>
          <w:rFonts w:ascii="Consolas" w:cs="Consolas" w:eastAsia="Consolas" w:hAnsi="Consolas"/>
          <w:color w:val="1d2329"/>
        </w:rPr>
      </w:pPr>
      <w:r w:rsidDel="00000000" w:rsidR="00000000" w:rsidRPr="00000000">
        <w:rPr>
          <w:rtl w:val="0"/>
        </w:rPr>
      </w:r>
    </w:p>
    <w:p w:rsidR="00000000" w:rsidDel="00000000" w:rsidP="00000000" w:rsidRDefault="00000000" w:rsidRPr="00000000" w14:paraId="0000001F">
      <w:pPr>
        <w:rPr>
          <w:rFonts w:ascii="Consolas" w:cs="Consolas" w:eastAsia="Consolas" w:hAnsi="Consolas"/>
          <w:color w:val="1d2329"/>
        </w:rPr>
      </w:pPr>
      <w:r w:rsidDel="00000000" w:rsidR="00000000" w:rsidRPr="00000000">
        <w:rPr>
          <w:rFonts w:ascii="Consolas" w:cs="Consolas" w:eastAsia="Consolas" w:hAnsi="Consolas"/>
          <w:color w:val="0000ff"/>
          <w:rtl w:val="0"/>
        </w:rPr>
        <w:t xml:space="preserve">USE</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1d2329"/>
          <w:rtl w:val="0"/>
        </w:rPr>
        <w:t xml:space="preserve">maryflixdb</w:t>
      </w:r>
      <w:r w:rsidDel="00000000" w:rsidR="00000000" w:rsidRPr="00000000">
        <w:rPr>
          <w:rtl w:val="0"/>
        </w:rPr>
      </w:r>
    </w:p>
    <w:p w:rsidR="00000000" w:rsidDel="00000000" w:rsidP="00000000" w:rsidRDefault="00000000" w:rsidRPr="00000000" w14:paraId="00000020">
      <w:pPr>
        <w:rPr>
          <w:rFonts w:ascii="Consolas" w:cs="Consolas" w:eastAsia="Consolas" w:hAnsi="Consolas"/>
          <w:color w:val="1d2329"/>
        </w:rPr>
      </w:pPr>
      <w:r w:rsidDel="00000000" w:rsidR="00000000" w:rsidRPr="00000000">
        <w:rPr>
          <w:rtl w:val="0"/>
        </w:rPr>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usuarios (</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ab/>
        <w:t xml:space="preserve">usuario_id </w:t>
      </w:r>
      <w:r w:rsidDel="00000000" w:rsidR="00000000" w:rsidRPr="00000000">
        <w:rPr>
          <w:rFonts w:ascii="Consolas" w:cs="Consolas" w:eastAsia="Consolas" w:hAnsi="Consolas"/>
          <w:color w:val="0000ff"/>
          <w:rtl w:val="0"/>
        </w:rPr>
        <w:t xml:space="preserve">INT IDENTITY</w:t>
      </w:r>
      <w:r w:rsidDel="00000000" w:rsidR="00000000" w:rsidRPr="00000000">
        <w:rPr>
          <w:rFonts w:ascii="Consolas" w:cs="Consolas" w:eastAsia="Consolas" w:hAnsi="Consolas"/>
          <w:rtl w:val="0"/>
        </w:rPr>
        <w:t xml:space="preserve"> (1,1) </w:t>
      </w:r>
      <w:r w:rsidDel="00000000" w:rsidR="00000000" w:rsidRPr="00000000">
        <w:rPr>
          <w:rFonts w:ascii="Consolas" w:cs="Consolas" w:eastAsia="Consolas" w:hAnsi="Consolas"/>
          <w:color w:val="0000ff"/>
          <w:rtl w:val="0"/>
        </w:rPr>
        <w:t xml:space="preserve">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ab/>
        <w:t xml:space="preserve">senha_usuario</w:t>
      </w:r>
      <w:r w:rsidDel="00000000" w:rsidR="00000000" w:rsidRPr="00000000">
        <w:rPr>
          <w:rFonts w:ascii="Consolas" w:cs="Consolas" w:eastAsia="Consolas" w:hAnsi="Consolas"/>
          <w:color w:val="0000ff"/>
          <w:rtl w:val="0"/>
        </w:rPr>
        <w:t xml:space="preserve"> VARCHAR</w:t>
      </w:r>
      <w:r w:rsidDel="00000000" w:rsidR="00000000" w:rsidRPr="00000000">
        <w:rPr>
          <w:rFonts w:ascii="Consolas" w:cs="Consolas" w:eastAsia="Consolas" w:hAnsi="Consolas"/>
          <w:rtl w:val="0"/>
        </w:rPr>
        <w:t xml:space="preserve">(50) </w:t>
      </w:r>
      <w:r w:rsidDel="00000000" w:rsidR="00000000" w:rsidRPr="00000000">
        <w:rPr>
          <w:rFonts w:ascii="Consolas" w:cs="Consolas" w:eastAsia="Consolas" w:hAnsi="Consolas"/>
          <w:color w:val="999999"/>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email_usuario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(50) </w:t>
      </w:r>
      <w:r w:rsidDel="00000000" w:rsidR="00000000" w:rsidRPr="00000000">
        <w:rPr>
          <w:rFonts w:ascii="Consolas" w:cs="Consolas" w:eastAsia="Consolas" w:hAnsi="Consolas"/>
          <w:color w:val="999999"/>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6">
      <w:pPr>
        <w:rPr>
          <w:rFonts w:ascii="Consolas" w:cs="Consolas" w:eastAsia="Consolas" w:hAnsi="Consolas"/>
        </w:rPr>
      </w:pPr>
      <w:r w:rsidDel="00000000" w:rsidR="00000000" w:rsidRPr="00000000">
        <w:rPr>
          <w:rtl w:val="0"/>
        </w:rPr>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planos(</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ab/>
        <w:t xml:space="preserve">plano_id</w:t>
      </w:r>
      <w:r w:rsidDel="00000000" w:rsidR="00000000" w:rsidRPr="00000000">
        <w:rPr>
          <w:rFonts w:ascii="Consolas" w:cs="Consolas" w:eastAsia="Consolas" w:hAnsi="Consolas"/>
          <w:color w:val="0000ff"/>
          <w:rtl w:val="0"/>
        </w:rPr>
        <w:t xml:space="preserve"> INT IDENTITY</w:t>
      </w:r>
      <w:r w:rsidDel="00000000" w:rsidR="00000000" w:rsidRPr="00000000">
        <w:rPr>
          <w:rFonts w:ascii="Consolas" w:cs="Consolas" w:eastAsia="Consolas" w:hAnsi="Consolas"/>
          <w:rtl w:val="0"/>
        </w:rPr>
        <w:t xml:space="preserve"> (1,1)</w:t>
      </w:r>
      <w:r w:rsidDel="00000000" w:rsidR="00000000" w:rsidRPr="00000000">
        <w:rPr>
          <w:rFonts w:ascii="Consolas" w:cs="Consolas" w:eastAsia="Consolas" w:hAnsi="Consolas"/>
          <w:color w:val="0000ff"/>
          <w:rtl w:val="0"/>
        </w:rPr>
        <w:t xml:space="preserve">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plano_nome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(15)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ab/>
        <w:t xml:space="preserve">valor_plano </w:t>
      </w:r>
      <w:r w:rsidDel="00000000" w:rsidR="00000000" w:rsidRPr="00000000">
        <w:rPr>
          <w:rFonts w:ascii="Consolas" w:cs="Consolas" w:eastAsia="Consolas" w:hAnsi="Consolas"/>
          <w:color w:val="0000ff"/>
          <w:rtl w:val="0"/>
        </w:rPr>
        <w:t xml:space="preserve">FLOAT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quantidade_telas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resolucao_maxima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(10)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meses_duracao_plano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contratos(</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contrato_id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rtl w:val="0"/>
        </w:rPr>
        <w:t xml:space="preserve"> (1,1)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ab/>
        <w:t xml:space="preserve">usuario_id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usuarios(usuario_id),</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ab/>
        <w:t xml:space="preserve">plano_id INT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planos(plano_id),</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vigencia_plano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data_cobranca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status_contrato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pagamentos(</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pagamento_id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rtl w:val="0"/>
        </w:rPr>
        <w:t xml:space="preserve"> (1,1) PRIMARY KEY,</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contrato_id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contratos(contrato_id),</w:t>
      </w:r>
      <w:r w:rsidDel="00000000" w:rsidR="00000000" w:rsidRPr="00000000">
        <w:rPr>
          <w:rtl w:val="0"/>
        </w:rPr>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ab/>
        <w:t xml:space="preserve">forma_pagamento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(50)</w:t>
      </w:r>
      <w:r w:rsidDel="00000000" w:rsidR="00000000" w:rsidRPr="00000000">
        <w:rPr>
          <w:rFonts w:ascii="Consolas" w:cs="Consolas" w:eastAsia="Consolas" w:hAnsi="Consolas"/>
          <w:color w:val="b7b7b7"/>
          <w:rtl w:val="0"/>
        </w:rPr>
        <w:t xml:space="preserve"> 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data_pagamento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valor_pago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FLOAT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tl w:val="0"/>
        </w:rPr>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0">
      <w:pPr>
        <w:rPr>
          <w:rFonts w:ascii="Consolas" w:cs="Consolas" w:eastAsia="Consolas" w:hAnsi="Consolas"/>
        </w:rPr>
      </w:pPr>
      <w:r w:rsidDel="00000000" w:rsidR="00000000" w:rsidRPr="00000000">
        <w:rPr>
          <w:rtl w:val="0"/>
        </w:rPr>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tl w:val="0"/>
        </w:rPr>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rtl w:val="0"/>
        </w:rPr>
        <w:t xml:space="preserve"> (1,1)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nome_titulo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tempo_duracao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ab/>
        <w:t xml:space="preserve">elenco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direcao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ab/>
        <w:t xml:space="preserve">pais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ab/>
        <w:t xml:space="preserve">produtora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ab/>
        <w:t xml:space="preserve">idioma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(255),</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data_estreia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historico_clientes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id_historico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 IDENTITY</w:t>
      </w:r>
      <w:r w:rsidDel="00000000" w:rsidR="00000000" w:rsidRPr="00000000">
        <w:rPr>
          <w:rFonts w:ascii="Consolas" w:cs="Consolas" w:eastAsia="Consolas" w:hAnsi="Consolas"/>
          <w:rtl w:val="0"/>
        </w:rPr>
        <w:t xml:space="preserve"> (1,1)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ab/>
        <w:t xml:space="preserve">usuario_id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usuarios(usuario_id),</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pedido_datetime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DATETIME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tipo_pedido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54">
      <w:pPr>
        <w:rPr>
          <w:rFonts w:ascii="Consolas" w:cs="Consolas" w:eastAsia="Consolas" w:hAnsi="Consolas"/>
        </w:rPr>
      </w:pP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avaliacoes(</w:t>
      </w: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avaliacao_id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rtl w:val="0"/>
        </w:rPr>
        <w:t xml:space="preserve"> (1,1)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ab/>
        <w:t xml:space="preserve">usuario_id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usuarios(usuario_id),</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pontuacao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data_avaliacao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DATETIME</w:t>
      </w:r>
      <w:r w:rsidDel="00000000" w:rsidR="00000000" w:rsidRPr="00000000">
        <w:rPr>
          <w:rtl w:val="0"/>
        </w:rPr>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color w:val="0000ff"/>
          <w:rtl w:val="0"/>
        </w:rPr>
        <w:t xml:space="preserve">CREATE TABLE</w:t>
      </w:r>
      <w:r w:rsidDel="00000000" w:rsidR="00000000" w:rsidRPr="00000000">
        <w:rPr>
          <w:rFonts w:ascii="Consolas" w:cs="Consolas" w:eastAsia="Consolas" w:hAnsi="Consolas"/>
          <w:rtl w:val="0"/>
        </w:rPr>
        <w:t xml:space="preserve"> dados_pessoais (</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cpf_usuario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(11)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ab/>
        <w:t xml:space="preserve">nome_usuario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(50) </w:t>
      </w:r>
      <w:r w:rsidDel="00000000" w:rsidR="00000000" w:rsidRPr="00000000">
        <w:rPr>
          <w:rFonts w:ascii="Consolas" w:cs="Consolas" w:eastAsia="Consolas" w:hAnsi="Consolas"/>
          <w:color w:val="b7b7b7"/>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sobrenome_usuario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rtl w:val="0"/>
        </w:rPr>
        <w:t xml:space="preserve">(50) </w:t>
      </w:r>
      <w:r w:rsidDel="00000000" w:rsidR="00000000" w:rsidRPr="00000000">
        <w:rPr>
          <w:rFonts w:ascii="Consolas" w:cs="Consolas" w:eastAsia="Consolas" w:hAnsi="Consolas"/>
          <w:color w:val="b7b7b7"/>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numero_telefone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(12),</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ab/>
        <w:t xml:space="preserve">data_nascimento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ab/>
        <w:t xml:space="preserve">usuario_id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rtl w:val="0"/>
        </w:rPr>
        <w:t xml:space="preserve"> usuarios(usuario_id)</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jc w:val="center"/>
        <w:rPr>
          <w:rFonts w:ascii="Consolas" w:cs="Consolas" w:eastAsia="Consolas" w:hAnsi="Consolas"/>
        </w:rPr>
      </w:pPr>
      <w:r w:rsidDel="00000000" w:rsidR="00000000" w:rsidRPr="00000000">
        <w:rPr>
          <w:b w:val="1"/>
          <w:sz w:val="28"/>
          <w:szCs w:val="28"/>
          <w:rtl w:val="0"/>
        </w:rPr>
        <w:t xml:space="preserve">-- POPULANDO O BANCO DE DADOS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usuarios (senha_usuario, </w:t>
      </w:r>
      <w:r w:rsidDel="00000000" w:rsidR="00000000" w:rsidRPr="00000000">
        <w:rPr>
          <w:rFonts w:ascii="Consolas" w:cs="Consolas" w:eastAsia="Consolas" w:hAnsi="Consolas"/>
          <w:rtl w:val="0"/>
        </w:rPr>
        <w:t xml:space="preserve">email_usuario)</w:t>
      </w: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('banana123', 'mariana_banana@gmail.com'),</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('abacaxi321',</w:t>
      </w:r>
      <w:r w:rsidDel="00000000" w:rsidR="00000000" w:rsidRPr="00000000">
        <w:rPr>
          <w:rFonts w:ascii="Consolas" w:cs="Consolas" w:eastAsia="Consolas" w:hAnsi="Consolas"/>
          <w:rtl w:val="0"/>
        </w:rPr>
        <w:t xml:space="preserve"> 'greg_abacaxi@gmail.com'),</w:t>
      </w:r>
    </w:p>
    <w:p w:rsidR="00000000" w:rsidDel="00000000" w:rsidP="00000000" w:rsidRDefault="00000000" w:rsidRPr="00000000" w14:paraId="0000006C">
      <w:pPr>
        <w:rPr>
          <w:rFonts w:ascii="Consolas" w:cs="Consolas" w:eastAsia="Consolas" w:hAnsi="Consolas"/>
          <w:color w:val="1d2329"/>
        </w:rPr>
      </w:pPr>
      <w:r w:rsidDel="00000000" w:rsidR="00000000" w:rsidRPr="00000000">
        <w:rPr>
          <w:rFonts w:ascii="Consolas" w:cs="Consolas" w:eastAsia="Consolas" w:hAnsi="Consolas"/>
          <w:rtl w:val="0"/>
        </w:rPr>
        <w:t xml:space="preserve">('arrozcomfeijao123', 'joao_pe_de_feijao@gmail.com'</w:t>
      </w:r>
      <w:r w:rsidDel="00000000" w:rsidR="00000000" w:rsidRPr="00000000">
        <w:rPr>
          <w:rFonts w:ascii="Consolas" w:cs="Consolas" w:eastAsia="Consolas" w:hAnsi="Consolas"/>
          <w:color w:val="1d2329"/>
          <w:rtl w:val="0"/>
        </w:rPr>
        <w:t xml:space="preserve">),</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('joaquina123',</w:t>
      </w:r>
      <w:r w:rsidDel="00000000" w:rsidR="00000000" w:rsidRPr="00000000">
        <w:rPr>
          <w:rFonts w:ascii="Consolas" w:cs="Consolas" w:eastAsia="Consolas" w:hAnsi="Consolas"/>
          <w:rtl w:val="0"/>
        </w:rPr>
        <w:t xml:space="preserve"> 'maria_joaquina@gmail.com'),</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('avassalador321',</w:t>
      </w:r>
      <w:r w:rsidDel="00000000" w:rsidR="00000000" w:rsidRPr="00000000">
        <w:rPr>
          <w:rFonts w:ascii="Consolas" w:cs="Consolas" w:eastAsia="Consolas" w:hAnsi="Consolas"/>
          <w:rtl w:val="0"/>
        </w:rPr>
        <w:t xml:space="preserve"> 'avassaladores@gmail.com'),</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('guigojunior123',</w:t>
      </w:r>
      <w:r w:rsidDel="00000000" w:rsidR="00000000" w:rsidRPr="00000000">
        <w:rPr>
          <w:rFonts w:ascii="Consolas" w:cs="Consolas" w:eastAsia="Consolas" w:hAnsi="Consolas"/>
          <w:rtl w:val="0"/>
        </w:rPr>
        <w:t xml:space="preserve"> 'guigo_junior@gmail.com'),</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('ademar456',</w:t>
      </w:r>
      <w:r w:rsidDel="00000000" w:rsidR="00000000" w:rsidRPr="00000000">
        <w:rPr>
          <w:rFonts w:ascii="Consolas" w:cs="Consolas" w:eastAsia="Consolas" w:hAnsi="Consolas"/>
          <w:rtl w:val="0"/>
        </w:rPr>
        <w:t xml:space="preserve"> 'ademar_silva@hotmail..com'),</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('rogerio654',</w:t>
      </w:r>
      <w:r w:rsidDel="00000000" w:rsidR="00000000" w:rsidRPr="00000000">
        <w:rPr>
          <w:rFonts w:ascii="Consolas" w:cs="Consolas" w:eastAsia="Consolas" w:hAnsi="Consolas"/>
          <w:rtl w:val="0"/>
        </w:rPr>
        <w:t xml:space="preserve"> 'rogerio_carlos@outlook.com'),</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('andressa123',</w:t>
      </w:r>
      <w:r w:rsidDel="00000000" w:rsidR="00000000" w:rsidRPr="00000000">
        <w:rPr>
          <w:rFonts w:ascii="Consolas" w:cs="Consolas" w:eastAsia="Consolas" w:hAnsi="Consolas"/>
          <w:rtl w:val="0"/>
        </w:rPr>
        <w:t xml:space="preserve"> 'andressa_mor@outlook.com'),</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('marquinhos789',</w:t>
      </w:r>
      <w:r w:rsidDel="00000000" w:rsidR="00000000" w:rsidRPr="00000000">
        <w:rPr>
          <w:rFonts w:ascii="Consolas" w:cs="Consolas" w:eastAsia="Consolas" w:hAnsi="Consolas"/>
          <w:rtl w:val="0"/>
        </w:rPr>
        <w:t xml:space="preserve"> 'marcos_2@outlook.com'),</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('larissa321',</w:t>
      </w:r>
      <w:r w:rsidDel="00000000" w:rsidR="00000000" w:rsidRPr="00000000">
        <w:rPr>
          <w:rFonts w:ascii="Consolas" w:cs="Consolas" w:eastAsia="Consolas" w:hAnsi="Consolas"/>
          <w:rtl w:val="0"/>
        </w:rPr>
        <w:t xml:space="preserve"> 'lari.amorzinho@outlook.com'),</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('roger654', 'roger@outlook.com'),</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('maria!123', 'maria23@gmail.com'),</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('senhaaa',</w:t>
      </w:r>
      <w:r w:rsidDel="00000000" w:rsidR="00000000" w:rsidRPr="00000000">
        <w:rPr>
          <w:rFonts w:ascii="Consolas" w:cs="Consolas" w:eastAsia="Consolas" w:hAnsi="Consolas"/>
          <w:rtl w:val="0"/>
        </w:rPr>
        <w:t xml:space="preserve"> 'felipe_assis@gmail.com'),</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('danilosoares15',</w:t>
      </w:r>
      <w:r w:rsidDel="00000000" w:rsidR="00000000" w:rsidRPr="00000000">
        <w:rPr>
          <w:rFonts w:ascii="Consolas" w:cs="Consolas" w:eastAsia="Consolas" w:hAnsi="Consolas"/>
          <w:rtl w:val="0"/>
        </w:rPr>
        <w:t xml:space="preserve"> 'danilo@gmail.com');</w:t>
      </w:r>
    </w:p>
    <w:p w:rsidR="00000000" w:rsidDel="00000000" w:rsidP="00000000" w:rsidRDefault="00000000" w:rsidRPr="00000000" w14:paraId="00000079">
      <w:pPr>
        <w:rPr>
          <w:rFonts w:ascii="Consolas" w:cs="Consolas" w:eastAsia="Consolas" w:hAnsi="Consolas"/>
        </w:rPr>
      </w:pPr>
      <w:r w:rsidDel="00000000" w:rsidR="00000000" w:rsidRPr="00000000">
        <w:rPr>
          <w:rtl w:val="0"/>
        </w:rPr>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dados_pessoais(cpf_usuario,</w:t>
      </w:r>
      <w:r w:rsidDel="00000000" w:rsidR="00000000" w:rsidRPr="00000000">
        <w:rPr>
          <w:rFonts w:ascii="Consolas" w:cs="Consolas" w:eastAsia="Consolas" w:hAnsi="Consolas"/>
          <w:rtl w:val="0"/>
        </w:rPr>
        <w:t xml:space="preserve"> nome_usuario, </w:t>
      </w:r>
      <w:r w:rsidDel="00000000" w:rsidR="00000000" w:rsidRPr="00000000">
        <w:rPr>
          <w:rFonts w:ascii="Consolas" w:cs="Consolas" w:eastAsia="Consolas" w:hAnsi="Consolas"/>
          <w:rtl w:val="0"/>
        </w:rPr>
        <w:t xml:space="preserve">sobrenome_usuario,</w:t>
      </w:r>
      <w:r w:rsidDel="00000000" w:rsidR="00000000" w:rsidRPr="00000000">
        <w:rPr>
          <w:rFonts w:ascii="Consolas" w:cs="Consolas" w:eastAsia="Consolas" w:hAnsi="Consolas"/>
          <w:rtl w:val="0"/>
        </w:rPr>
        <w:t xml:space="preserve"> numero_telefone, </w:t>
      </w:r>
      <w:r w:rsidDel="00000000" w:rsidR="00000000" w:rsidRPr="00000000">
        <w:rPr>
          <w:rFonts w:ascii="Consolas" w:cs="Consolas" w:eastAsia="Consolas" w:hAnsi="Consolas"/>
          <w:rtl w:val="0"/>
        </w:rPr>
        <w:t xml:space="preserve">data_nascimento,</w:t>
      </w:r>
      <w:r w:rsidDel="00000000" w:rsidR="00000000" w:rsidRPr="00000000">
        <w:rPr>
          <w:rFonts w:ascii="Consolas" w:cs="Consolas" w:eastAsia="Consolas" w:hAnsi="Consolas"/>
          <w:rtl w:val="0"/>
        </w:rPr>
        <w:t xml:space="preserve"> usuario_id)</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color w:val="0000ff"/>
          <w:rtl w:val="0"/>
        </w:rPr>
        <w:t xml:space="preserve">VALUES</w:t>
      </w:r>
      <w:r w:rsidDel="00000000" w:rsidR="00000000" w:rsidRPr="00000000">
        <w:rPr>
          <w:rFonts w:ascii="Consolas" w:cs="Consolas" w:eastAsia="Consolas" w:hAnsi="Consolas"/>
          <w:rtl w:val="0"/>
        </w:rPr>
        <w:t xml:space="preserve"> (12345678901, 'Mariana', 'Moutinho', '011970707070', '1994-05-20', 1),</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(23456789012, 'Greg', 'Gaio', '019970707070', '1997-04-09', 2),</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(98765432109, 'Joao', 'Ferraz', '011987654321', '1994-06-26', 3),</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(55522233388, 'Maria', 'Joaquina', '011965778924', '1990-10-27', 4),</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(23456787777, 'Ava', 'Salador', '019966332244', '1999-04-09', 5),</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(98765432559, 'Guilherme', 'Santos', '011987658888', '1993-07-16', 6),</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(15258147931, 'Ademar', 'Guia', '032854784736', '1987-02-24', 7),</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(13579792837, 'Rogerio', 'Miranda', '022237685746', '1985-07-11', 8),</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(66665432109, 'Andressa', </w:t>
      </w:r>
      <w:r w:rsidDel="00000000" w:rsidR="00000000" w:rsidRPr="00000000">
        <w:rPr>
          <w:rFonts w:ascii="Consolas" w:cs="Consolas" w:eastAsia="Consolas" w:hAnsi="Consolas"/>
          <w:rtl w:val="0"/>
        </w:rPr>
        <w:t xml:space="preserve">'Lira',</w:t>
      </w:r>
      <w:r w:rsidDel="00000000" w:rsidR="00000000" w:rsidRPr="00000000">
        <w:rPr>
          <w:rFonts w:ascii="Consolas" w:cs="Consolas" w:eastAsia="Consolas" w:hAnsi="Consolas"/>
          <w:rtl w:val="0"/>
        </w:rPr>
        <w:t xml:space="preserve"> '011987645622', '1990-12-01', 9),</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(48574629381, 'Marcos', 'Lima', '051987485746', '1981-02-23', 10),</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(85730485731, 'Larissa', 'Manoela', '031976475648', '1975-12-05', 11),</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(74296049872, 'Roger', 'Guedes', '081912385736', '1981-09-23', 12),</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(15384756931, 'Maria', 'Lucia', '021943702270', '1992-03-11', 13),</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(58999999837, 'Felipe', 'Assis', '041943723070', '1990-02-23', 14),</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(13748577772, 'Danilo', 'Soares', '018985543321', '1996-11-10', 15);</w:t>
      </w:r>
    </w:p>
    <w:p w:rsidR="00000000" w:rsidDel="00000000" w:rsidP="00000000" w:rsidRDefault="00000000" w:rsidRPr="00000000" w14:paraId="0000008A">
      <w:pPr>
        <w:rPr>
          <w:rFonts w:ascii="Consolas" w:cs="Consolas" w:eastAsia="Consolas" w:hAnsi="Consolas"/>
        </w:rPr>
      </w:pPr>
      <w:r w:rsidDel="00000000" w:rsidR="00000000" w:rsidRPr="00000000">
        <w:rPr>
          <w:rtl w:val="0"/>
        </w:rPr>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titulos(nome_titulo,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tempo_duracao,</w:t>
      </w:r>
      <w:r w:rsidDel="00000000" w:rsidR="00000000" w:rsidRPr="00000000">
        <w:rPr>
          <w:rFonts w:ascii="Consolas" w:cs="Consolas" w:eastAsia="Consolas" w:hAnsi="Consolas"/>
          <w:rtl w:val="0"/>
        </w:rPr>
        <w:t xml:space="preserve"> elenco, </w:t>
      </w:r>
      <w:r w:rsidDel="00000000" w:rsidR="00000000" w:rsidRPr="00000000">
        <w:rPr>
          <w:rFonts w:ascii="Consolas" w:cs="Consolas" w:eastAsia="Consolas" w:hAnsi="Consolas"/>
          <w:rtl w:val="0"/>
        </w:rPr>
        <w:t xml:space="preserve">direcao,</w:t>
      </w:r>
      <w:r w:rsidDel="00000000" w:rsidR="00000000" w:rsidRPr="00000000">
        <w:rPr>
          <w:rFonts w:ascii="Consolas" w:cs="Consolas" w:eastAsia="Consolas" w:hAnsi="Consolas"/>
          <w:rtl w:val="0"/>
        </w:rPr>
        <w:t xml:space="preserve"> pais, produtora, idioma, </w:t>
      </w:r>
      <w:r w:rsidDel="00000000" w:rsidR="00000000" w:rsidRPr="00000000">
        <w:rPr>
          <w:rFonts w:ascii="Consolas" w:cs="Consolas" w:eastAsia="Consolas" w:hAnsi="Consolas"/>
          <w:rtl w:val="0"/>
        </w:rPr>
        <w:t xml:space="preserve">data_estreia)</w:t>
      </w: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VALUES</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('Harry Potter and the </w:t>
      </w:r>
      <w:r w:rsidDel="00000000" w:rsidR="00000000" w:rsidRPr="00000000">
        <w:rPr>
          <w:rFonts w:ascii="Consolas" w:cs="Consolas" w:eastAsia="Consolas" w:hAnsi="Consolas"/>
          <w:rtl w:val="0"/>
        </w:rPr>
        <w:t xml:space="preserve">Philosopher''s</w:t>
      </w:r>
      <w:r w:rsidDel="00000000" w:rsidR="00000000" w:rsidRPr="00000000">
        <w:rPr>
          <w:rFonts w:ascii="Consolas" w:cs="Consolas" w:eastAsia="Consolas" w:hAnsi="Consolas"/>
          <w:rtl w:val="0"/>
        </w:rPr>
        <w:t xml:space="preserve"> Stone', 152, 'Daniel Radcliffe, Rupert Grint, Emma Watson, John Cleese, Robbie Coltrane, Warwick Davis', 'Chris Columbus', 'United Kingdom, United States', 'Warner Bros. Pictures', 'English', '2001-11-04'),</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('Harry Potter and the Chamber of Secrets', 161, 'Daniel Radcliffe, Rupert Grint, Emma Watson, Kenneth Branagh, John Cleese, Robbie Coltrane', 'Chris Columbus', 'United Kingdom, United States', 'Warner Bros. Pictures', 'English', '2002-11-03'),</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('Harry Potter and the Prisoner of Azkaban', 142, 'Daniel Radcliffe, Rupert Grint, Emma Watson, Robbie Coltrane, Michael Gambon, Richard Griffiths', 'Alfonso Cuarón', 'United Kingdom, United States', 'Warner Bros. Pictures', 'English', '2004-05-23'),</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('Harry Potter and the Goblet of Fire', 157, 'Daniel Radcliffe, Rupert Grint, Emma Watson, Robbie Coltrane, Ralph Fiennes, Michael Gambon', 'Mike Newell', 'United Kingdom, United States', 'Warner Bros. Pictures', 'English', '2005-11-06'),</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('Harry Potter and the Order of the Phoenix', 138, 'Daniel Radcliffe, Rupert Grint, Emma Watson, Helena Bonham Carter, Robbie Coltrane, Warwick Davis', 'David Yates', 'United Kingdom, United States', 'Warner Bros. Pictures', 'English', '2007-06-28'),</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('Harry Potter and the Half-Blood Prince', 153, 'Daniel Radcliffe, Rupert Grint, Emma Watson, Jim Broadbent, Helena Bonham Carter, Robbie Coltrane', 'David Yates', 'United Kingdom, United States', 'Warner Bros. Pictures', 'English', '2009-07-07'),</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('Harry Potter and the Deathly Hallows – Part 1', 146, 'Daniel Radcliffe, Rupert Grint, Emma Watson, Helena Bonham Carter, Robbie Coltrane, Warwick Davis', 'David Yates', 'United Kingdom, United States', 'Warner Bros. Pictures', 'English', '2010-11-11'),</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('Harry Potter and the Deathly Hallows – Part 2', 130, 'Daniel Radcliffe, Rupert Grint, Emma Watson, Helena Bonham Carter, Robbie Coltrane, Warwick Davis', 'David Yates', 'United Kingdom, United States', 'Warner Bros. Pictures', 'English', '2011-07-07');</w:t>
      </w:r>
    </w:p>
    <w:p w:rsidR="00000000" w:rsidDel="00000000" w:rsidP="00000000" w:rsidRDefault="00000000" w:rsidRPr="00000000" w14:paraId="00000095">
      <w:pPr>
        <w:rPr>
          <w:rFonts w:ascii="Consolas" w:cs="Consolas" w:eastAsia="Consolas" w:hAnsi="Consolas"/>
        </w:rPr>
      </w:pPr>
      <w:r w:rsidDel="00000000" w:rsidR="00000000" w:rsidRPr="00000000">
        <w:rPr>
          <w:rtl w:val="0"/>
        </w:rPr>
      </w:r>
    </w:p>
    <w:p w:rsidR="00000000" w:rsidDel="00000000" w:rsidP="00000000" w:rsidRDefault="00000000" w:rsidRPr="00000000" w14:paraId="00000096">
      <w:pPr>
        <w:rPr>
          <w:rFonts w:ascii="Consolas" w:cs="Consolas" w:eastAsia="Consolas" w:hAnsi="Consolas"/>
        </w:rPr>
      </w:pPr>
      <w:r w:rsidDel="00000000" w:rsidR="00000000" w:rsidRPr="00000000">
        <w:rPr>
          <w:rtl w:val="0"/>
        </w:rPr>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avaliacoes(usuario_id,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pontuacao, </w:t>
      </w:r>
      <w:r w:rsidDel="00000000" w:rsidR="00000000" w:rsidRPr="00000000">
        <w:rPr>
          <w:rFonts w:ascii="Consolas" w:cs="Consolas" w:eastAsia="Consolas" w:hAnsi="Consolas"/>
          <w:rtl w:val="0"/>
        </w:rPr>
        <w:t xml:space="preserve">data_avaliacao)</w:t>
      </w:r>
      <w:commentRangeStart w:id="1"/>
      <w:commentRangeStart w:id="2"/>
      <w:commentRangeStart w:id="3"/>
      <w:r w:rsidDel="00000000" w:rsidR="00000000" w:rsidRPr="00000000">
        <w:rPr>
          <w:rtl w:val="0"/>
        </w:rPr>
      </w:r>
    </w:p>
    <w:p w:rsidR="00000000" w:rsidDel="00000000" w:rsidP="00000000" w:rsidRDefault="00000000" w:rsidRPr="00000000" w14:paraId="00000098">
      <w:pPr>
        <w:rPr>
          <w:rFonts w:ascii="Consolas" w:cs="Consolas" w:eastAsia="Consolas" w:hAnsi="Consolas"/>
        </w:rPr>
      </w:pP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(1, 1, 2, '2022-08-16 17:23:15')</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,(1, 3, 4, '2022-08-16 20:14:11')</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,(2, 1, 3, '2022-04-16 10:30:23')</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,(2, 2, 4, '2022-02-22 14:10:50')</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,(3, 1, 4, '2021-09-10 12:40:25')</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,(3, 2, 4, '2020-10-22 14:55:08')</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rPr>
          <w:rFonts w:ascii="Consolas" w:cs="Consolas" w:eastAsia="Consolas" w:hAnsi="Consolas"/>
        </w:rPr>
      </w:pPr>
      <w:r w:rsidDel="00000000" w:rsidR="00000000" w:rsidRPr="00000000">
        <w:rPr>
          <w:rtl w:val="0"/>
        </w:rPr>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historico_clientes</w:t>
      </w:r>
      <w:r w:rsidDel="00000000" w:rsidR="00000000" w:rsidRPr="00000000">
        <w:rPr>
          <w:rFonts w:ascii="Consolas" w:cs="Consolas" w:eastAsia="Consolas" w:hAnsi="Consolas"/>
          <w:rtl w:val="0"/>
        </w:rPr>
        <w:t xml:space="preserve"> (usuario_id, </w:t>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pedido_datetime,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tipo_pedido)</w:t>
      </w: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(1, 1, '2022-08-16 09:25:02', 1),</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(1, 1, '2022-08-16 12:17:01', 0),</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(2, 2, '2022-02-22 07:10:10', 1),</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(2, 2, '2022-02-22 09:20:02', 0),</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(3, 1, '2021-09-10 10:00:02', 1),</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(3, 1, '2021-09-10 12:25:10', 0);</w:t>
      </w:r>
    </w:p>
    <w:p w:rsidR="00000000" w:rsidDel="00000000" w:rsidP="00000000" w:rsidRDefault="00000000" w:rsidRPr="00000000" w14:paraId="000000A9">
      <w:pPr>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planos(plano_nome,</w:t>
      </w:r>
      <w:r w:rsidDel="00000000" w:rsidR="00000000" w:rsidRPr="00000000">
        <w:rPr>
          <w:rFonts w:ascii="Consolas" w:cs="Consolas" w:eastAsia="Consolas" w:hAnsi="Consolas"/>
          <w:rtl w:val="0"/>
        </w:rPr>
        <w:t xml:space="preserve"> valor_plano, </w:t>
      </w:r>
      <w:r w:rsidDel="00000000" w:rsidR="00000000" w:rsidRPr="00000000">
        <w:rPr>
          <w:rFonts w:ascii="Consolas" w:cs="Consolas" w:eastAsia="Consolas" w:hAnsi="Consolas"/>
          <w:rtl w:val="0"/>
        </w:rPr>
        <w:t xml:space="preserve">quantidade_telas,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resolucao_maxima,</w:t>
      </w:r>
      <w:r w:rsidDel="00000000" w:rsidR="00000000" w:rsidRPr="00000000">
        <w:rPr>
          <w:rFonts w:ascii="Consolas" w:cs="Consolas" w:eastAsia="Consolas" w:hAnsi="Consolas"/>
          <w:rtl w:val="0"/>
        </w:rPr>
        <w:t xml:space="preserve"> meses_duracao_plano)</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('BASICO</w:t>
      </w:r>
      <w:r w:rsidDel="00000000" w:rsidR="00000000" w:rsidRPr="00000000">
        <w:rPr>
          <w:rFonts w:ascii="Consolas" w:cs="Consolas" w:eastAsia="Consolas" w:hAnsi="Consolas"/>
          <w:rtl w:val="0"/>
        </w:rPr>
        <w:t xml:space="preserve"> MENSAL', 15.99, 1, 'FHD', 1),</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('BASICO</w:t>
      </w:r>
      <w:r w:rsidDel="00000000" w:rsidR="00000000" w:rsidRPr="00000000">
        <w:rPr>
          <w:rFonts w:ascii="Consolas" w:cs="Consolas" w:eastAsia="Consolas" w:hAnsi="Consolas"/>
          <w:rtl w:val="0"/>
        </w:rPr>
        <w:t xml:space="preserve"> ANUAL', 149.99, 1, 'FHD', 12),</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('PREMIUM MENSAL', 39.99, 4, '4K', 1),</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('PREMIUM </w:t>
      </w:r>
      <w:r w:rsidDel="00000000" w:rsidR="00000000" w:rsidRPr="00000000">
        <w:rPr>
          <w:rFonts w:ascii="Consolas" w:cs="Consolas" w:eastAsia="Consolas" w:hAnsi="Consolas"/>
          <w:rtl w:val="0"/>
        </w:rPr>
        <w:t xml:space="preserve">ANUAL',</w:t>
      </w:r>
      <w:r w:rsidDel="00000000" w:rsidR="00000000" w:rsidRPr="00000000">
        <w:rPr>
          <w:rFonts w:ascii="Consolas" w:cs="Consolas" w:eastAsia="Consolas" w:hAnsi="Consolas"/>
          <w:rtl w:val="0"/>
        </w:rPr>
        <w:t xml:space="preserve"> 349.99, 4, '4K', 12);</w:t>
      </w:r>
    </w:p>
    <w:p w:rsidR="00000000" w:rsidDel="00000000" w:rsidP="00000000" w:rsidRDefault="00000000" w:rsidRPr="00000000" w14:paraId="000000B0">
      <w:pPr>
        <w:rPr>
          <w:rFonts w:ascii="Consolas" w:cs="Consolas" w:eastAsia="Consolas" w:hAnsi="Consolas"/>
        </w:rPr>
      </w:pPr>
      <w:r w:rsidDel="00000000" w:rsidR="00000000" w:rsidRPr="00000000">
        <w:rPr>
          <w:rtl w:val="0"/>
        </w:rPr>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contratos(usuario_id, plano_id, vigencia_plano, data_cobranca, </w:t>
      </w:r>
      <w:r w:rsidDel="00000000" w:rsidR="00000000" w:rsidRPr="00000000">
        <w:rPr>
          <w:rFonts w:ascii="Consolas" w:cs="Consolas" w:eastAsia="Consolas" w:hAnsi="Consolas"/>
          <w:rtl w:val="0"/>
        </w:rPr>
        <w:t xml:space="preserve">status_contrato)</w:t>
      </w:r>
      <w:r w:rsidDel="00000000" w:rsidR="00000000" w:rsidRPr="00000000">
        <w:rPr>
          <w:rtl w:val="0"/>
        </w:rPr>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 xml:space="preserve">VALUES</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(1, 1, '2022-09-16', 5, 1),</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(2, 3, '2022-09-01', 15, 1),</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(3, 4, '2023-02-01', 10, 1),</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(3, 1, '2022-01-29', 10, 0),</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(4, 3, '2022-12-25', 15, 1),</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(5, 2, '2023-08-10', 12, 1),</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(6, 1, '2022-09-10', 12, 1),</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(7, 4, '2023-07-10', 7, 1),</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(8, 3,'2022-12-10', 10, 1),</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(9, 3,'2023-07-13' , 05, 1),</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(10, 4,'2022-08-22' , 25, 1),</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(11, 2,'2023-08-11' , 20, 1),</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(12, 3, '2022-09-12', 10, 1),</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(13, 4, '2023-05-23', 15, 1),</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(14, 2, '2022-09-06', 10, 1),</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(15, 4, '2023-04-11', 05, 1);</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color w:val="0000ff"/>
          <w:rtl w:val="0"/>
        </w:rPr>
        <w:t xml:space="preserve">INSERT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pagamentos(contrato_id,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forma_pagamento,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data_pagamento,</w:t>
      </w:r>
      <w:r w:rsidDel="00000000" w:rsidR="00000000" w:rsidRPr="00000000">
        <w:rPr>
          <w:rFonts w:ascii="Consolas" w:cs="Consolas" w:eastAsia="Consolas" w:hAnsi="Consolas"/>
          <w:rtl w:val="0"/>
        </w:rPr>
        <w:t xml:space="preserve"> valor_pago)</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(1, 'BOLETO', '2022-08-05', 15.99),</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(2, 'DEBITO AUTOMATICO','2022-07-15', 39.99),</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(3, 'BOLETO','2022-02-13', 366.66),</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(4, 'PIX', '2022-01-10', 15.99),</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(5, 'DEBITO AUTOMATICO', '2022-06-12', 15.99),</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(6, 'PIX','2023-09-03', 50.00),</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(7, 'BOLETO','2022-02-13', 367.66),</w:t>
      </w:r>
    </w:p>
    <w:p w:rsidR="00000000" w:rsidDel="00000000" w:rsidP="00000000" w:rsidRDefault="00000000" w:rsidRPr="00000000" w14:paraId="000000CD">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(8, 'PIX', '2022-07-07', 349.99), </w:t>
      </w:r>
    </w:p>
    <w:p w:rsidR="00000000" w:rsidDel="00000000" w:rsidP="00000000" w:rsidRDefault="00000000" w:rsidRPr="00000000" w14:paraId="000000CE">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(9, 'BOLETO','2022-11-10', 39.99), </w:t>
      </w:r>
    </w:p>
    <w:p w:rsidR="00000000" w:rsidDel="00000000" w:rsidP="00000000" w:rsidRDefault="00000000" w:rsidRPr="00000000" w14:paraId="000000CF">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(10, 'BOLETO','2022-08-05', 39.99),</w:t>
      </w:r>
    </w:p>
    <w:p w:rsidR="00000000" w:rsidDel="00000000" w:rsidP="00000000" w:rsidRDefault="00000000" w:rsidRPr="00000000" w14:paraId="000000D0">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(11, 'BOLETO', '2022-05-08', 15.99),</w:t>
      </w:r>
    </w:p>
    <w:p w:rsidR="00000000" w:rsidDel="00000000" w:rsidP="00000000" w:rsidRDefault="00000000" w:rsidRPr="00000000" w14:paraId="000000D1">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(12, </w:t>
      </w:r>
      <w:r w:rsidDel="00000000" w:rsidR="00000000" w:rsidRPr="00000000">
        <w:rPr>
          <w:rFonts w:ascii="Consolas" w:cs="Consolas" w:eastAsia="Consolas" w:hAnsi="Consolas"/>
          <w:color w:val="1d2329"/>
          <w:rtl w:val="0"/>
        </w:rPr>
        <w:t xml:space="preserve">'CARTAO</w:t>
      </w:r>
      <w:r w:rsidDel="00000000" w:rsidR="00000000" w:rsidRPr="00000000">
        <w:rPr>
          <w:rFonts w:ascii="Consolas" w:cs="Consolas" w:eastAsia="Consolas" w:hAnsi="Consolas"/>
          <w:color w:val="1d2329"/>
          <w:rtl w:val="0"/>
        </w:rPr>
        <w:t xml:space="preserve"> DE </w:t>
      </w:r>
      <w:r w:rsidDel="00000000" w:rsidR="00000000" w:rsidRPr="00000000">
        <w:rPr>
          <w:rFonts w:ascii="Consolas" w:cs="Consolas" w:eastAsia="Consolas" w:hAnsi="Consolas"/>
          <w:color w:val="1d2329"/>
          <w:rtl w:val="0"/>
        </w:rPr>
        <w:t xml:space="preserve">CREDITO',</w:t>
      </w:r>
      <w:r w:rsidDel="00000000" w:rsidR="00000000" w:rsidRPr="00000000">
        <w:rPr>
          <w:rFonts w:ascii="Consolas" w:cs="Consolas" w:eastAsia="Consolas" w:hAnsi="Consolas"/>
          <w:color w:val="1d2329"/>
          <w:rtl w:val="0"/>
        </w:rPr>
        <w:t xml:space="preserve"> '2022-12-08', 149.99),</w:t>
      </w:r>
    </w:p>
    <w:p w:rsidR="00000000" w:rsidDel="00000000" w:rsidP="00000000" w:rsidRDefault="00000000" w:rsidRPr="00000000" w14:paraId="000000D2">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(13, 'DEBITO AUTOMATICO', '2022-10-10', 39.99),</w:t>
      </w:r>
    </w:p>
    <w:p w:rsidR="00000000" w:rsidDel="00000000" w:rsidP="00000000" w:rsidRDefault="00000000" w:rsidRPr="00000000" w14:paraId="000000D3">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(14, 'DEBITO AUTOMATICO', '2022-08-25', 349.99),</w:t>
      </w:r>
    </w:p>
    <w:p w:rsidR="00000000" w:rsidDel="00000000" w:rsidP="00000000" w:rsidRDefault="00000000" w:rsidRPr="00000000" w14:paraId="000000D4">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(15, 'PIX','2022-06-11', 150.00),</w:t>
      </w:r>
    </w:p>
    <w:p w:rsidR="00000000" w:rsidDel="00000000" w:rsidP="00000000" w:rsidRDefault="00000000" w:rsidRPr="00000000" w14:paraId="000000D5">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(16, 'BOLETO','2022-05-13', 360.00);</w:t>
      </w: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tl w:val="0"/>
        </w:rPr>
      </w:r>
    </w:p>
    <w:p w:rsidR="00000000" w:rsidDel="00000000" w:rsidP="00000000" w:rsidRDefault="00000000" w:rsidRPr="00000000" w14:paraId="000000D7">
      <w:pPr>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POPULAÇÃO EXTRA</w:t>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Avaliações:</w:t>
      </w:r>
      <w:r w:rsidDel="00000000" w:rsidR="00000000" w:rsidRPr="00000000">
        <w:rPr>
          <w:rtl w:val="0"/>
        </w:rPr>
        <w:t xml:space="preserve"> </w:t>
      </w:r>
      <w:hyperlink r:id="rId17">
        <w:r w:rsidDel="00000000" w:rsidR="00000000" w:rsidRPr="00000000">
          <w:rPr>
            <w:color w:val="1155cc"/>
            <w:u w:val="single"/>
            <w:rtl w:val="0"/>
          </w:rPr>
          <w:t xml:space="preserve">avaliacoes.sql</w:t>
        </w:r>
      </w:hyperlink>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b w:val="1"/>
          <w:rtl w:val="0"/>
        </w:rPr>
        <w:t xml:space="preserve">Lista de filmes:</w:t>
      </w:r>
      <w:r w:rsidDel="00000000" w:rsidR="00000000" w:rsidRPr="00000000">
        <w:rPr>
          <w:rtl w:val="0"/>
        </w:rPr>
        <w:t xml:space="preserve"> </w:t>
      </w:r>
      <w:hyperlink r:id="rId18">
        <w:r w:rsidDel="00000000" w:rsidR="00000000" w:rsidRPr="00000000">
          <w:rPr>
            <w:color w:val="1155cc"/>
            <w:u w:val="single"/>
            <w:rtl w:val="0"/>
          </w:rPr>
          <w:t xml:space="preserve">lista_filmes_MTVMA.sql</w:t>
        </w:r>
      </w:hyperlink>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b w:val="1"/>
          <w:rtl w:val="0"/>
        </w:rPr>
        <w:t xml:space="preserve">Visualizações: </w:t>
      </w:r>
      <w:hyperlink r:id="rId19">
        <w:r w:rsidDel="00000000" w:rsidR="00000000" w:rsidRPr="00000000">
          <w:rPr>
            <w:color w:val="1155cc"/>
            <w:u w:val="single"/>
            <w:rtl w:val="0"/>
          </w:rPr>
          <w:t xml:space="preserve">visualizacoes.sql</w:t>
        </w:r>
      </w:hyperlink>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center"/>
        <w:rPr>
          <w:b w:val="1"/>
          <w:sz w:val="28"/>
          <w:szCs w:val="28"/>
        </w:rPr>
      </w:pPr>
      <w:r w:rsidDel="00000000" w:rsidR="00000000" w:rsidRPr="00000000">
        <w:rPr>
          <w:b w:val="1"/>
          <w:sz w:val="28"/>
          <w:szCs w:val="28"/>
          <w:rtl w:val="0"/>
        </w:rPr>
        <w:t xml:space="preserve">APLICAÇÃO</w:t>
      </w:r>
    </w:p>
    <w:p w:rsidR="00000000" w:rsidDel="00000000" w:rsidP="00000000" w:rsidRDefault="00000000" w:rsidRPr="00000000" w14:paraId="000000DD">
      <w:pPr>
        <w:jc w:val="center"/>
        <w:rPr>
          <w:b w:val="1"/>
          <w:sz w:val="28"/>
          <w:szCs w:val="28"/>
        </w:rPr>
      </w:pPr>
      <w:r w:rsidDel="00000000" w:rsidR="00000000" w:rsidRPr="00000000">
        <w:rPr>
          <w:rtl w:val="0"/>
        </w:rPr>
      </w:r>
    </w:p>
    <w:p w:rsidR="00000000" w:rsidDel="00000000" w:rsidP="00000000" w:rsidRDefault="00000000" w:rsidRPr="00000000" w14:paraId="000000DE">
      <w:pPr>
        <w:rPr>
          <w:rFonts w:ascii="Consolas" w:cs="Consolas" w:eastAsia="Consolas" w:hAnsi="Consolas"/>
          <w:color w:val="1d2329"/>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PROCEDURE</w:t>
      </w:r>
      <w:r w:rsidDel="00000000" w:rsidR="00000000" w:rsidRPr="00000000">
        <w:rPr>
          <w:rFonts w:ascii="Consolas" w:cs="Consolas" w:eastAsia="Consolas" w:hAnsi="Consolas"/>
          <w:color w:val="1d2329"/>
          <w:rtl w:val="0"/>
        </w:rPr>
        <w:t xml:space="preserve"> cadastra_usuario @email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1d2329"/>
          <w:rtl w:val="0"/>
        </w:rPr>
        <w:t xml:space="preserve">(50), @senha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1d2329"/>
          <w:rtl w:val="0"/>
        </w:rPr>
        <w:t xml:space="preserve">(50), @cpf_usuario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color w:val="1d2329"/>
          <w:rtl w:val="0"/>
        </w:rPr>
        <w:t xml:space="preserve">(11), @nome_usuario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1d2329"/>
          <w:rtl w:val="0"/>
        </w:rPr>
        <w:t xml:space="preserve">(50), @sobrenome_usuario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1d2329"/>
          <w:rtl w:val="0"/>
        </w:rPr>
        <w:t xml:space="preserve">(50), @numero_telefone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color w:val="1d2329"/>
          <w:rtl w:val="0"/>
        </w:rPr>
        <w:t xml:space="preserve">(12), @data_nascimento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1d2329"/>
          <w:rtl w:val="0"/>
        </w:rPr>
        <w:t xml:space="preserve">, @usuario_id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1d2329"/>
          <w:rtl w:val="0"/>
        </w:rPr>
        <w:t xml:space="preserve"> usuarios(senha_usuario,email_usuario)   </w:t>
      </w:r>
      <w:r w:rsidDel="00000000" w:rsidR="00000000" w:rsidRPr="00000000">
        <w:rPr>
          <w:rFonts w:ascii="Consolas" w:cs="Consolas" w:eastAsia="Consolas" w:hAnsi="Consolas"/>
          <w:color w:val="0000ff"/>
          <w:rtl w:val="0"/>
        </w:rPr>
        <w:t xml:space="preserve">VALUES</w:t>
      </w:r>
      <w:r w:rsidDel="00000000" w:rsidR="00000000" w:rsidRPr="00000000">
        <w:rPr>
          <w:rFonts w:ascii="Consolas" w:cs="Consolas" w:eastAsia="Consolas" w:hAnsi="Consolas"/>
          <w:color w:val="1d2329"/>
          <w:rtl w:val="0"/>
        </w:rPr>
        <w:t xml:space="preserve">(@senha,@email); </w:t>
      </w:r>
    </w:p>
    <w:p w:rsidR="00000000" w:rsidDel="00000000" w:rsidP="00000000" w:rsidRDefault="00000000" w:rsidRPr="00000000" w14:paraId="000000DF">
      <w:pPr>
        <w:rPr>
          <w:rFonts w:ascii="Consolas" w:cs="Consolas" w:eastAsia="Consolas" w:hAnsi="Consolas"/>
          <w:color w:val="1d2329"/>
        </w:rPr>
      </w:pP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1d2329"/>
          <w:rtl w:val="0"/>
        </w:rPr>
        <w:t xml:space="preserve"> @usuario_id = </w:t>
      </w:r>
      <w:r w:rsidDel="00000000" w:rsidR="00000000" w:rsidRPr="00000000">
        <w:rPr>
          <w:rFonts w:ascii="Consolas" w:cs="Consolas" w:eastAsia="Consolas" w:hAnsi="Consolas"/>
          <w:color w:val="ff00ff"/>
          <w:rtl w:val="0"/>
        </w:rPr>
        <w:t xml:space="preserve">SCOPE_IDENTITY</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1d2329"/>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1d2329"/>
          <w:rtl w:val="0"/>
        </w:rPr>
        <w:t xml:space="preserve"> dados_pessoais(cpf_usuario,nome_usuario,sobrenome_usuario,numero_telefone,data_nascimento,usuario_id) </w:t>
      </w:r>
      <w:r w:rsidDel="00000000" w:rsidR="00000000" w:rsidRPr="00000000">
        <w:rPr>
          <w:rFonts w:ascii="Consolas" w:cs="Consolas" w:eastAsia="Consolas" w:hAnsi="Consolas"/>
          <w:color w:val="0000ff"/>
          <w:rtl w:val="0"/>
        </w:rPr>
        <w:t xml:space="preserve">VALUES</w:t>
      </w:r>
      <w:r w:rsidDel="00000000" w:rsidR="00000000" w:rsidRPr="00000000">
        <w:rPr>
          <w:rFonts w:ascii="Consolas" w:cs="Consolas" w:eastAsia="Consolas" w:hAnsi="Consolas"/>
          <w:color w:val="1d2329"/>
          <w:rtl w:val="0"/>
        </w:rPr>
        <w:t xml:space="preserve">(@cpf_usuario,@nome_usuario,@sobrenome_usuario,@numero_telefone,@data_nascimento,@usuario_id); </w:t>
      </w:r>
    </w:p>
    <w:p w:rsidR="00000000" w:rsidDel="00000000" w:rsidP="00000000" w:rsidRDefault="00000000" w:rsidRPr="00000000" w14:paraId="000000E0">
      <w:pPr>
        <w:rPr>
          <w:rFonts w:ascii="Consolas" w:cs="Consolas" w:eastAsia="Consolas" w:hAnsi="Consolas"/>
          <w:color w:val="1d2329"/>
        </w:rPr>
      </w:pPr>
      <w:r w:rsidDel="00000000" w:rsidR="00000000" w:rsidRPr="00000000">
        <w:rPr>
          <w:rFonts w:ascii="Consolas" w:cs="Consolas" w:eastAsia="Consolas" w:hAnsi="Consolas"/>
          <w:color w:val="0000ff"/>
          <w:rtl w:val="0"/>
        </w:rPr>
        <w:t xml:space="preserve">GO</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1d2329"/>
        </w:rPr>
      </w:pPr>
      <w:r w:rsidDel="00000000" w:rsidR="00000000" w:rsidRPr="00000000">
        <w:rPr>
          <w:rtl w:val="0"/>
        </w:rPr>
      </w:r>
    </w:p>
    <w:p w:rsidR="00000000" w:rsidDel="00000000" w:rsidP="00000000" w:rsidRDefault="00000000" w:rsidRPr="00000000" w14:paraId="000000E2">
      <w:pPr>
        <w:rPr>
          <w:rFonts w:ascii="Consolas" w:cs="Consolas" w:eastAsia="Consolas" w:hAnsi="Consolas"/>
          <w:color w:val="1d2329"/>
        </w:rPr>
      </w:pPr>
      <w:r w:rsidDel="00000000" w:rsidR="00000000" w:rsidRPr="00000000">
        <w:rPr>
          <w:rFonts w:ascii="Consolas" w:cs="Consolas" w:eastAsia="Consolas" w:hAnsi="Consolas"/>
          <w:color w:val="1d2329"/>
          <w:rtl w:val="0"/>
        </w:rPr>
        <w:t xml:space="preserve">Código da aplicação: </w:t>
      </w:r>
      <w:hyperlink r:id="rId20">
        <w:r w:rsidDel="00000000" w:rsidR="00000000" w:rsidRPr="00000000">
          <w:rPr>
            <w:rFonts w:ascii="Consolas" w:cs="Consolas" w:eastAsia="Consolas" w:hAnsi="Consolas"/>
            <w:color w:val="1155cc"/>
            <w:u w:val="single"/>
            <w:rtl w:val="0"/>
          </w:rPr>
          <w:t xml:space="preserve">https://github.com/joaovdferraz/Projeto5</w:t>
        </w:r>
      </w:hyperlink>
      <w:r w:rsidDel="00000000" w:rsidR="00000000" w:rsidRPr="00000000">
        <w:rPr>
          <w:rtl w:val="0"/>
        </w:rPr>
      </w:r>
    </w:p>
    <w:p w:rsidR="00000000" w:rsidDel="00000000" w:rsidP="00000000" w:rsidRDefault="00000000" w:rsidRPr="00000000" w14:paraId="000000E3">
      <w:pPr>
        <w:rPr>
          <w:rFonts w:ascii="Consolas" w:cs="Consolas" w:eastAsia="Consolas" w:hAnsi="Consolas"/>
          <w:color w:val="1d2329"/>
        </w:rPr>
      </w:pPr>
      <w:r w:rsidDel="00000000" w:rsidR="00000000" w:rsidRPr="00000000">
        <w:rPr>
          <w:rtl w:val="0"/>
        </w:rPr>
      </w:r>
    </w:p>
    <w:p w:rsidR="00000000" w:rsidDel="00000000" w:rsidP="00000000" w:rsidRDefault="00000000" w:rsidRPr="00000000" w14:paraId="000000E4">
      <w:pPr>
        <w:rPr>
          <w:rFonts w:ascii="Consolas" w:cs="Consolas" w:eastAsia="Consolas" w:hAnsi="Consolas"/>
          <w:color w:val="1d2329"/>
        </w:rPr>
      </w:pPr>
      <w:r w:rsidDel="00000000" w:rsidR="00000000" w:rsidRPr="00000000">
        <w:rPr>
          <w:rFonts w:ascii="Consolas" w:cs="Consolas" w:eastAsia="Consolas" w:hAnsi="Consolas"/>
          <w:color w:val="1d2329"/>
        </w:rPr>
        <w:drawing>
          <wp:inline distB="114300" distT="114300" distL="114300" distR="114300">
            <wp:extent cx="5731200" cy="26289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628900"/>
                    </a:xfrm>
                    <a:prstGeom prst="rect"/>
                    <a:ln/>
                  </pic:spPr>
                </pic:pic>
              </a:graphicData>
            </a:graphic>
          </wp:inline>
        </w:drawing>
      </w:r>
      <w:r w:rsidDel="00000000" w:rsidR="00000000" w:rsidRPr="00000000">
        <w:rPr>
          <w:rFonts w:ascii="Consolas" w:cs="Consolas" w:eastAsia="Consolas" w:hAnsi="Consolas"/>
          <w:color w:val="1d2329"/>
        </w:rPr>
        <w:drawing>
          <wp:inline distB="114300" distT="114300" distL="114300" distR="114300">
            <wp:extent cx="5731200" cy="44958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495800"/>
                    </a:xfrm>
                    <a:prstGeom prst="rect"/>
                    <a:ln/>
                  </pic:spPr>
                </pic:pic>
              </a:graphicData>
            </a:graphic>
          </wp:inline>
        </w:drawing>
      </w:r>
      <w:r w:rsidDel="00000000" w:rsidR="00000000" w:rsidRPr="00000000">
        <w:rPr>
          <w:rFonts w:ascii="Consolas" w:cs="Consolas" w:eastAsia="Consolas" w:hAnsi="Consolas"/>
          <w:color w:val="1d2329"/>
        </w:rPr>
        <w:drawing>
          <wp:inline distB="114300" distT="114300" distL="114300" distR="114300">
            <wp:extent cx="5731200" cy="347980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Consolas" w:cs="Consolas" w:eastAsia="Consolas" w:hAnsi="Consolas"/>
          <w:color w:val="1d2329"/>
        </w:rPr>
      </w:pPr>
      <w:r w:rsidDel="00000000" w:rsidR="00000000" w:rsidRPr="00000000">
        <w:rPr>
          <w:rFonts w:ascii="Consolas" w:cs="Consolas" w:eastAsia="Consolas" w:hAnsi="Consolas"/>
          <w:color w:val="1d2329"/>
        </w:rPr>
        <w:drawing>
          <wp:inline distB="114300" distT="114300" distL="114300" distR="114300">
            <wp:extent cx="5731200" cy="3365500"/>
            <wp:effectExtent b="0" l="0" r="0" t="0"/>
            <wp:docPr id="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b w:val="1"/>
          <w:sz w:val="28"/>
          <w:szCs w:val="28"/>
        </w:rPr>
      </w:pPr>
      <w:r w:rsidDel="00000000" w:rsidR="00000000" w:rsidRPr="00000000">
        <w:rPr>
          <w:b w:val="1"/>
          <w:sz w:val="28"/>
          <w:szCs w:val="28"/>
          <w:rtl w:val="0"/>
        </w:rPr>
        <w:t xml:space="preserve">PESQUISAS REALIZADAS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Objetivo do e</w:t>
      </w:r>
      <w:r w:rsidDel="00000000" w:rsidR="00000000" w:rsidRPr="00000000">
        <w:rPr>
          <w:b w:val="1"/>
          <w:rtl w:val="0"/>
        </w:rPr>
        <w:t xml:space="preserve">xercício: </w:t>
      </w:r>
      <w:r w:rsidDel="00000000" w:rsidR="00000000" w:rsidRPr="00000000">
        <w:rPr>
          <w:rtl w:val="0"/>
        </w:rPr>
        <w:t xml:space="preserve">exemplos de queries que fazem sentido para o negócio.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0"/>
        </w:numPr>
        <w:ind w:left="720" w:hanging="360"/>
        <w:rPr>
          <w:b w:val="1"/>
        </w:rPr>
      </w:pPr>
      <w:r w:rsidDel="00000000" w:rsidR="00000000" w:rsidRPr="00000000">
        <w:rPr>
          <w:b w:val="1"/>
          <w:rtl w:val="0"/>
        </w:rPr>
        <w:t xml:space="preserve">Título e nota média das avaliações em ordem decrescente.</w:t>
      </w:r>
    </w:p>
    <w:p w:rsidR="00000000" w:rsidDel="00000000" w:rsidP="00000000" w:rsidRDefault="00000000" w:rsidRPr="00000000" w14:paraId="000000EB">
      <w:pPr>
        <w:ind w:left="720" w:firstLine="0"/>
        <w:rPr>
          <w:b w:val="1"/>
        </w:rPr>
      </w:pPr>
      <w:r w:rsidDel="00000000" w:rsidR="00000000" w:rsidRPr="00000000">
        <w:rPr>
          <w:rtl w:val="0"/>
        </w:rPr>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nome_titulo,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CAST(AVG(CAST(pontuacao</w:t>
      </w:r>
      <w:r w:rsidDel="00000000" w:rsidR="00000000" w:rsidRPr="00000000">
        <w:rPr>
          <w:rFonts w:ascii="Consolas" w:cs="Consolas" w:eastAsia="Consolas" w:hAnsi="Consolas"/>
          <w:rtl w:val="0"/>
        </w:rPr>
        <w:t xml:space="preserve"> AS DECIMAL(10,2)))AS DECIMAL(10,2)) as </w:t>
      </w:r>
      <w:r w:rsidDel="00000000" w:rsidR="00000000" w:rsidRPr="00000000">
        <w:rPr>
          <w:rFonts w:ascii="Consolas" w:cs="Consolas" w:eastAsia="Consolas" w:hAnsi="Consolas"/>
          <w:rtl w:val="0"/>
        </w:rPr>
        <w:t xml:space="preserve">media_avaliacao</w:t>
      </w:r>
      <w:r w:rsidDel="00000000" w:rsidR="00000000" w:rsidRPr="00000000">
        <w:rPr>
          <w:rtl w:val="0"/>
        </w:rPr>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tl w:val="0"/>
        </w:rPr>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avaliacoes</w:t>
      </w:r>
      <w:r w:rsidDel="00000000" w:rsidR="00000000" w:rsidRPr="00000000">
        <w:rPr>
          <w:rtl w:val="0"/>
        </w:rPr>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titulos.titulo_id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avaliacoes.titulo_id</w:t>
      </w:r>
      <w:r w:rsidDel="00000000" w:rsidR="00000000" w:rsidRPr="00000000">
        <w:rPr>
          <w:rtl w:val="0"/>
        </w:rPr>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nome_titulo</w:t>
      </w:r>
      <w:r w:rsidDel="00000000" w:rsidR="00000000" w:rsidRPr="00000000">
        <w:rPr>
          <w:rtl w:val="0"/>
        </w:rPr>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media_avaliacao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DESC</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4"/>
        </w:numPr>
        <w:ind w:left="720" w:hanging="360"/>
        <w:rPr>
          <w:b w:val="1"/>
        </w:rPr>
      </w:pPr>
      <w:r w:rsidDel="00000000" w:rsidR="00000000" w:rsidRPr="00000000">
        <w:rPr>
          <w:b w:val="1"/>
          <w:rtl w:val="0"/>
        </w:rPr>
        <w:t xml:space="preserve">Diretor, título do filme e avaliação média do filme mais bem avaliado.</w:t>
      </w:r>
    </w:p>
    <w:p w:rsidR="00000000" w:rsidDel="00000000" w:rsidP="00000000" w:rsidRDefault="00000000" w:rsidRPr="00000000" w14:paraId="000000F4">
      <w:pPr>
        <w:ind w:left="720" w:firstLine="0"/>
        <w:jc w:val="center"/>
        <w:rPr>
          <w:b w:val="1"/>
        </w:rPr>
      </w:pPr>
      <w:r w:rsidDel="00000000" w:rsidR="00000000" w:rsidRPr="00000000">
        <w:rPr>
          <w:rtl w:val="0"/>
        </w:rPr>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TOP</w:t>
      </w:r>
      <w:r w:rsidDel="00000000" w:rsidR="00000000" w:rsidRPr="00000000">
        <w:rPr>
          <w:rFonts w:ascii="Consolas" w:cs="Consolas" w:eastAsia="Consolas" w:hAnsi="Consolas"/>
          <w:rtl w:val="0"/>
        </w:rPr>
        <w:t xml:space="preserve">(1) direcao, </w:t>
      </w:r>
      <w:r w:rsidDel="00000000" w:rsidR="00000000" w:rsidRPr="00000000">
        <w:rPr>
          <w:rFonts w:ascii="Consolas" w:cs="Consolas" w:eastAsia="Consolas" w:hAnsi="Consolas"/>
          <w:rtl w:val="0"/>
        </w:rPr>
        <w:t xml:space="preserve">nome_titulo,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AVG(pontuacao)</w:t>
      </w:r>
      <w:r w:rsidDel="00000000" w:rsidR="00000000" w:rsidRPr="00000000">
        <w:rPr>
          <w:rFonts w:ascii="Consolas" w:cs="Consolas" w:eastAsia="Consolas" w:hAnsi="Consolas"/>
          <w:rtl w:val="0"/>
        </w:rPr>
        <w:t xml:space="preserve"> as </w:t>
      </w:r>
      <w:r w:rsidDel="00000000" w:rsidR="00000000" w:rsidRPr="00000000">
        <w:rPr>
          <w:rFonts w:ascii="Consolas" w:cs="Consolas" w:eastAsia="Consolas" w:hAnsi="Consolas"/>
          <w:rtl w:val="0"/>
        </w:rPr>
        <w:t xml:space="preserve">media_avaliacao</w:t>
      </w:r>
      <w:r w:rsidDel="00000000" w:rsidR="00000000" w:rsidRPr="00000000">
        <w:rPr>
          <w:rtl w:val="0"/>
        </w:rPr>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tl w:val="0"/>
        </w:rPr>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avaliacoes</w:t>
      </w:r>
      <w:r w:rsidDel="00000000" w:rsidR="00000000" w:rsidRPr="00000000">
        <w:rPr>
          <w:rtl w:val="0"/>
        </w:rPr>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titulos.titulo_id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avaliacoes.titulo_id</w:t>
      </w:r>
      <w:r w:rsidDel="00000000" w:rsidR="00000000" w:rsidRPr="00000000">
        <w:rPr>
          <w:rtl w:val="0"/>
        </w:rPr>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color w:val="0000ff"/>
          <w:rtl w:val="0"/>
        </w:rPr>
        <w:t xml:space="preserve">GROUP BY</w:t>
      </w:r>
      <w:r w:rsidDel="00000000" w:rsidR="00000000" w:rsidRPr="00000000">
        <w:rPr>
          <w:rFonts w:ascii="Consolas" w:cs="Consolas" w:eastAsia="Consolas" w:hAnsi="Consolas"/>
          <w:rtl w:val="0"/>
        </w:rPr>
        <w:t xml:space="preserve"> direcao , </w:t>
      </w:r>
      <w:r w:rsidDel="00000000" w:rsidR="00000000" w:rsidRPr="00000000">
        <w:rPr>
          <w:rFonts w:ascii="Consolas" w:cs="Consolas" w:eastAsia="Consolas" w:hAnsi="Consolas"/>
          <w:rtl w:val="0"/>
        </w:rPr>
        <w:t xml:space="preserve">nome_titulo</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9"/>
        </w:numPr>
        <w:ind w:left="720" w:hanging="360"/>
        <w:rPr>
          <w:b w:val="1"/>
        </w:rPr>
      </w:pPr>
      <w:r w:rsidDel="00000000" w:rsidR="00000000" w:rsidRPr="00000000">
        <w:rPr>
          <w:b w:val="1"/>
          <w:rtl w:val="0"/>
        </w:rPr>
        <w:t xml:space="preserve">Usuarios</w:t>
      </w:r>
      <w:r w:rsidDel="00000000" w:rsidR="00000000" w:rsidRPr="00000000">
        <w:rPr>
          <w:b w:val="1"/>
          <w:rtl w:val="0"/>
        </w:rPr>
        <w:t xml:space="preserve"> que pagaram multa por atraso.</w:t>
      </w:r>
    </w:p>
    <w:p w:rsidR="00000000" w:rsidDel="00000000" w:rsidP="00000000" w:rsidRDefault="00000000" w:rsidRPr="00000000" w14:paraId="000000FC">
      <w:pPr>
        <w:ind w:left="720" w:firstLine="0"/>
        <w:rPr>
          <w:b w:val="1"/>
        </w:rPr>
      </w:pPr>
      <w:r w:rsidDel="00000000" w:rsidR="00000000" w:rsidRPr="00000000">
        <w:rPr>
          <w:rtl w:val="0"/>
        </w:rPr>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usuario_id</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contratos</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pagamentos</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pagamentos.contrato_id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contratos.contrato id</w:t>
      </w:r>
      <w:r w:rsidDel="00000000" w:rsidR="00000000" w:rsidRPr="00000000">
        <w:rPr>
          <w:rtl w:val="0"/>
        </w:rPr>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valor_pago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(15.99,149.99,39.99,349.99)</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3"/>
        </w:numPr>
        <w:ind w:left="720" w:hanging="360"/>
        <w:rPr>
          <w:b w:val="1"/>
        </w:rPr>
      </w:pPr>
      <w:r w:rsidDel="00000000" w:rsidR="00000000" w:rsidRPr="00000000">
        <w:rPr>
          <w:b w:val="1"/>
          <w:rtl w:val="0"/>
        </w:rPr>
        <w:t xml:space="preserve">Usuário que fez o pagamento mais recente.</w:t>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TOP 1 data_pagamento, </w:t>
      </w:r>
      <w:r w:rsidDel="00000000" w:rsidR="00000000" w:rsidRPr="00000000">
        <w:rPr>
          <w:rFonts w:ascii="Consolas" w:cs="Consolas" w:eastAsia="Consolas" w:hAnsi="Consolas"/>
          <w:rtl w:val="0"/>
        </w:rPr>
        <w:t xml:space="preserve">dados_pessoais.nome_usuario,dados_pessoais.sobrenome_usuario,</w:t>
      </w:r>
      <w:r w:rsidDel="00000000" w:rsidR="00000000" w:rsidRPr="00000000">
        <w:rPr>
          <w:rtl w:val="0"/>
        </w:rPr>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usuarios.email_usuario</w:t>
      </w:r>
      <w:r w:rsidDel="00000000" w:rsidR="00000000" w:rsidRPr="00000000">
        <w:rPr>
          <w:rFonts w:ascii="Consolas" w:cs="Consolas" w:eastAsia="Consolas" w:hAnsi="Consolas"/>
          <w:rtl w:val="0"/>
        </w:rPr>
        <w:t xml:space="preserve"> from pagamentos</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contratos</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pagamentos.contrato_id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contratos.contrato_id</w:t>
      </w:r>
      <w:r w:rsidDel="00000000" w:rsidR="00000000" w:rsidRPr="00000000">
        <w:rPr>
          <w:rtl w:val="0"/>
        </w:rPr>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usuarios</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contratos.usuario_id = </w:t>
      </w:r>
      <w:r w:rsidDel="00000000" w:rsidR="00000000" w:rsidRPr="00000000">
        <w:rPr>
          <w:rFonts w:ascii="Consolas" w:cs="Consolas" w:eastAsia="Consolas" w:hAnsi="Consolas"/>
          <w:rtl w:val="0"/>
        </w:rPr>
        <w:t xml:space="preserve">usuarios.usuario_id</w:t>
      </w:r>
      <w:r w:rsidDel="00000000" w:rsidR="00000000" w:rsidRPr="00000000">
        <w:rPr>
          <w:rtl w:val="0"/>
        </w:rPr>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dados_pessoais</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usuarios.usuario_id</w:t>
      </w:r>
      <w:r w:rsidDel="00000000" w:rsidR="00000000" w:rsidRPr="00000000">
        <w:rPr>
          <w:rFonts w:ascii="Consolas" w:cs="Consolas" w:eastAsia="Consolas" w:hAnsi="Consolas"/>
          <w:rtl w:val="0"/>
        </w:rPr>
        <w:t xml:space="preserve"> = dados_pessoais.usuario_id</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ORDER BY </w:t>
      </w:r>
      <w:r w:rsidDel="00000000" w:rsidR="00000000" w:rsidRPr="00000000">
        <w:rPr>
          <w:rFonts w:ascii="Consolas" w:cs="Consolas" w:eastAsia="Consolas" w:hAnsi="Consolas"/>
          <w:rtl w:val="0"/>
        </w:rPr>
        <w:t xml:space="preserve">data_pagamento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DESC</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1"/>
        </w:numPr>
        <w:ind w:left="720" w:hanging="360"/>
        <w:rPr>
          <w:b w:val="1"/>
        </w:rPr>
      </w:pPr>
      <w:r w:rsidDel="00000000" w:rsidR="00000000" w:rsidRPr="00000000">
        <w:rPr>
          <w:b w:val="1"/>
          <w:rtl w:val="0"/>
        </w:rPr>
        <w:t xml:space="preserve">Usuário ativo com mais tempo de contrato com a </w:t>
      </w:r>
      <w:r w:rsidDel="00000000" w:rsidR="00000000" w:rsidRPr="00000000">
        <w:rPr>
          <w:b w:val="1"/>
          <w:rtl w:val="0"/>
        </w:rPr>
        <w:t xml:space="preserve">Maryflix.</w:t>
      </w: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top 1 usuario_id, </w:t>
      </w:r>
      <w:r w:rsidDel="00000000" w:rsidR="00000000" w:rsidRPr="00000000">
        <w:rPr>
          <w:rFonts w:ascii="Consolas" w:cs="Consolas" w:eastAsia="Consolas" w:hAnsi="Consolas"/>
          <w:rtl w:val="0"/>
        </w:rPr>
        <w:t xml:space="preserve">sum(meses_duracao_plano)</w:t>
      </w:r>
      <w:r w:rsidDel="00000000" w:rsidR="00000000" w:rsidRPr="00000000">
        <w:rPr>
          <w:rFonts w:ascii="Consolas" w:cs="Consolas" w:eastAsia="Consolas" w:hAnsi="Consolas"/>
          <w:rtl w:val="0"/>
        </w:rPr>
        <w:t xml:space="preserve"> as </w:t>
      </w:r>
      <w:r w:rsidDel="00000000" w:rsidR="00000000" w:rsidRPr="00000000">
        <w:rPr>
          <w:rFonts w:ascii="Consolas" w:cs="Consolas" w:eastAsia="Consolas" w:hAnsi="Consolas"/>
          <w:rtl w:val="0"/>
        </w:rPr>
        <w:t xml:space="preserve">tempo_contratado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contratos inner join planos on </w:t>
      </w:r>
      <w:r w:rsidDel="00000000" w:rsidR="00000000" w:rsidRPr="00000000">
        <w:rPr>
          <w:rFonts w:ascii="Consolas" w:cs="Consolas" w:eastAsia="Consolas" w:hAnsi="Consolas"/>
          <w:rtl w:val="0"/>
        </w:rPr>
        <w:t xml:space="preserve">contratos.plano_id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planos.plano_id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status_contrato = 1 group by usuario_id order by tempo_contratado desc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5"/>
        </w:numPr>
        <w:ind w:left="720" w:hanging="360"/>
        <w:rPr>
          <w:b w:val="1"/>
        </w:rPr>
      </w:pPr>
      <w:r w:rsidDel="00000000" w:rsidR="00000000" w:rsidRPr="00000000">
        <w:rPr>
          <w:b w:val="1"/>
          <w:rtl w:val="0"/>
        </w:rPr>
        <w:t xml:space="preserve">Usuário com maior número de renovações de contratos mensais.</w:t>
      </w:r>
    </w:p>
    <w:p w:rsidR="00000000" w:rsidDel="00000000" w:rsidP="00000000" w:rsidRDefault="00000000" w:rsidRPr="00000000" w14:paraId="00000116">
      <w:pPr>
        <w:ind w:left="720" w:firstLine="0"/>
        <w:rPr>
          <w:b w:val="1"/>
        </w:rPr>
      </w:pPr>
      <w:r w:rsidDel="00000000" w:rsidR="00000000" w:rsidRPr="00000000">
        <w:rPr>
          <w:rtl w:val="0"/>
        </w:rPr>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email_usuario,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rtl w:val="0"/>
        </w:rPr>
        <w:t xml:space="preserve">(email_usuario)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quant_contratos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usuarios</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contratos</w:t>
      </w:r>
      <w:r w:rsidDel="00000000" w:rsidR="00000000" w:rsidRPr="00000000">
        <w:rPr>
          <w:rFonts w:ascii="Consolas" w:cs="Consolas" w:eastAsia="Consolas" w:hAnsi="Consolas"/>
          <w:color w:val="0000ff"/>
          <w:rtl w:val="0"/>
        </w:rPr>
        <w:t xml:space="preserve"> 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usuarios.usuario_id</w:t>
      </w:r>
      <w:r w:rsidDel="00000000" w:rsidR="00000000" w:rsidRPr="00000000">
        <w:rPr>
          <w:rFonts w:ascii="Consolas" w:cs="Consolas" w:eastAsia="Consolas" w:hAnsi="Consolas"/>
          <w:rtl w:val="0"/>
        </w:rPr>
        <w:t xml:space="preserve"> = contratos.usuario_id</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status_contrato = 1</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email_usuario</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quant_contratos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6"/>
        </w:numPr>
        <w:ind w:left="720" w:hanging="360"/>
        <w:rPr>
          <w:b w:val="1"/>
        </w:rPr>
      </w:pPr>
      <w:r w:rsidDel="00000000" w:rsidR="00000000" w:rsidRPr="00000000">
        <w:rPr>
          <w:b w:val="1"/>
          <w:rtl w:val="0"/>
        </w:rPr>
        <w:t xml:space="preserve">Quais/quantos usuários do plano básico avaliaram o filme Harry Potter e a Pedra Filosofal (“Harry Potter and the </w:t>
      </w:r>
      <w:r w:rsidDel="00000000" w:rsidR="00000000" w:rsidRPr="00000000">
        <w:rPr>
          <w:b w:val="1"/>
          <w:rtl w:val="0"/>
        </w:rPr>
        <w:t xml:space="preserve">Philosopher's</w:t>
      </w:r>
      <w:r w:rsidDel="00000000" w:rsidR="00000000" w:rsidRPr="00000000">
        <w:rPr>
          <w:b w:val="1"/>
          <w:rtl w:val="0"/>
        </w:rPr>
        <w:t xml:space="preserve"> Stone”).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u.usuario_id, t.nome_titulo, p.plano_nome, </w:t>
      </w:r>
      <w:r w:rsidDel="00000000" w:rsidR="00000000" w:rsidRPr="00000000">
        <w:rPr>
          <w:rFonts w:ascii="Consolas" w:cs="Consolas" w:eastAsia="Consolas" w:hAnsi="Consolas"/>
          <w:rtl w:val="0"/>
        </w:rPr>
        <w:t xml:space="preserve">a.avaliacao_id</w:t>
      </w:r>
      <w:r w:rsidDel="00000000" w:rsidR="00000000" w:rsidRPr="00000000">
        <w:rPr>
          <w:rtl w:val="0"/>
        </w:rPr>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usuarios as u</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color w:val="b7b7b7"/>
          <w:rtl w:val="0"/>
        </w:rPr>
        <w:t xml:space="preserve">INNER JOIN</w:t>
      </w:r>
      <w:r w:rsidDel="00000000" w:rsidR="00000000" w:rsidRPr="00000000">
        <w:rPr>
          <w:rFonts w:ascii="Consolas" w:cs="Consolas" w:eastAsia="Consolas" w:hAnsi="Consolas"/>
          <w:rtl w:val="0"/>
        </w:rPr>
        <w:t xml:space="preserve"> contratos as c</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u.usuario_id = c.usuario_id</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planos as p</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c.plano_id = p.plano_id</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avaliacoes</w:t>
      </w:r>
      <w:r w:rsidDel="00000000" w:rsidR="00000000" w:rsidRPr="00000000">
        <w:rPr>
          <w:rFonts w:ascii="Consolas" w:cs="Consolas" w:eastAsia="Consolas" w:hAnsi="Consolas"/>
          <w:rtl w:val="0"/>
        </w:rPr>
        <w:t xml:space="preserve"> as a</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a.usuario_id = u.usuario_id</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color w:val="b7b7b7"/>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7b7b7"/>
          <w:rtl w:val="0"/>
        </w:rPr>
        <w:t xml:space="preserve">JOIN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Fonts w:ascii="Consolas" w:cs="Consolas" w:eastAsia="Consolas" w:hAnsi="Consolas"/>
          <w:rtl w:val="0"/>
        </w:rPr>
        <w:t xml:space="preserve"> as t</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a.titulo_id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t.titulo_id</w:t>
      </w:r>
      <w:r w:rsidDel="00000000" w:rsidR="00000000" w:rsidRPr="00000000">
        <w:rPr>
          <w:rtl w:val="0"/>
        </w:rPr>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p.plano_id = 1 AND t.nome_titulo = 'Harry Potter and the </w:t>
      </w:r>
      <w:r w:rsidDel="00000000" w:rsidR="00000000" w:rsidRPr="00000000">
        <w:rPr>
          <w:rFonts w:ascii="Consolas" w:cs="Consolas" w:eastAsia="Consolas" w:hAnsi="Consolas"/>
          <w:rtl w:val="0"/>
        </w:rPr>
        <w:t xml:space="preserve">Philosopher''s</w:t>
      </w:r>
      <w:r w:rsidDel="00000000" w:rsidR="00000000" w:rsidRPr="00000000">
        <w:rPr>
          <w:rFonts w:ascii="Consolas" w:cs="Consolas" w:eastAsia="Consolas" w:hAnsi="Consolas"/>
          <w:rtl w:val="0"/>
        </w:rPr>
        <w:t xml:space="preserve"> Stone'</w:t>
      </w:r>
    </w:p>
    <w:p w:rsidR="00000000" w:rsidDel="00000000" w:rsidP="00000000" w:rsidRDefault="00000000" w:rsidRPr="00000000" w14:paraId="0000012B">
      <w:pPr>
        <w:rPr>
          <w:rFonts w:ascii="Consolas" w:cs="Consolas" w:eastAsia="Consolas" w:hAnsi="Consolas"/>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
        </w:numPr>
        <w:ind w:left="720" w:hanging="360"/>
        <w:rPr>
          <w:b w:val="1"/>
        </w:rPr>
      </w:pPr>
      <w:r w:rsidDel="00000000" w:rsidR="00000000" w:rsidRPr="00000000">
        <w:rPr>
          <w:b w:val="1"/>
          <w:rtl w:val="0"/>
        </w:rPr>
        <w:t xml:space="preserve">Títulos ordenados por tempo de exibição.</w:t>
      </w:r>
    </w:p>
    <w:p w:rsidR="00000000" w:rsidDel="00000000" w:rsidP="00000000" w:rsidRDefault="00000000" w:rsidRPr="00000000" w14:paraId="0000012E">
      <w:pPr>
        <w:ind w:left="720" w:firstLine="0"/>
        <w:rPr>
          <w:b w:val="1"/>
        </w:rPr>
      </w:pPr>
      <w:r w:rsidDel="00000000" w:rsidR="00000000" w:rsidRPr="00000000">
        <w:rPr>
          <w:rtl w:val="0"/>
        </w:rPr>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t.titulo_id, </w:t>
      </w:r>
      <w:r w:rsidDel="00000000" w:rsidR="00000000" w:rsidRPr="00000000">
        <w:rPr>
          <w:rFonts w:ascii="Consolas" w:cs="Consolas" w:eastAsia="Consolas" w:hAnsi="Consolas"/>
          <w:rtl w:val="0"/>
        </w:rPr>
        <w:t xml:space="preserve">t.nome_titulo,</w:t>
      </w:r>
      <w:r w:rsidDel="00000000" w:rsidR="00000000" w:rsidRPr="00000000">
        <w:rPr>
          <w:rFonts w:ascii="Consolas" w:cs="Consolas" w:eastAsia="Consolas" w:hAnsi="Consolas"/>
          <w:rtl w:val="0"/>
        </w:rPr>
        <w:t xml:space="preserve"> SUM(i.intervalo)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tempo_exibicao</w:t>
      </w:r>
      <w:r w:rsidDel="00000000" w:rsidR="00000000" w:rsidRPr="00000000">
        <w:rPr>
          <w:rtl w:val="0"/>
        </w:rPr>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h1.id_historico,</w:t>
      </w:r>
      <w:r w:rsidDel="00000000" w:rsidR="00000000" w:rsidRPr="00000000">
        <w:rPr>
          <w:rFonts w:ascii="Consolas" w:cs="Consolas" w:eastAsia="Consolas" w:hAnsi="Consolas"/>
          <w:rtl w:val="0"/>
        </w:rPr>
        <w:t xml:space="preserve"> h1.usuario_id, </w:t>
      </w:r>
      <w:r w:rsidDel="00000000" w:rsidR="00000000" w:rsidRPr="00000000">
        <w:rPr>
          <w:rFonts w:ascii="Consolas" w:cs="Consolas" w:eastAsia="Consolas" w:hAnsi="Consolas"/>
          <w:rtl w:val="0"/>
        </w:rPr>
        <w:t xml:space="preserve">h1.titulo_id,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h1.pedido_datetime</w:t>
      </w:r>
      <w:r w:rsidDel="00000000" w:rsidR="00000000" w:rsidRPr="00000000">
        <w:rPr>
          <w:rFonts w:ascii="Consolas" w:cs="Consolas" w:eastAsia="Consolas" w:hAnsi="Consolas"/>
          <w:rtl w:val="0"/>
        </w:rPr>
        <w:t xml:space="preserve"> AS hora_inicio, </w:t>
      </w:r>
      <w:r w:rsidDel="00000000" w:rsidR="00000000" w:rsidRPr="00000000">
        <w:rPr>
          <w:rFonts w:ascii="Consolas" w:cs="Consolas" w:eastAsia="Consolas" w:hAnsi="Consolas"/>
          <w:rtl w:val="0"/>
        </w:rPr>
        <w:t xml:space="preserve">h2.pedido_datetime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hora_fim, </w:t>
      </w:r>
      <w:r w:rsidDel="00000000" w:rsidR="00000000" w:rsidRPr="00000000">
        <w:rPr>
          <w:rFonts w:ascii="Consolas" w:cs="Consolas" w:eastAsia="Consolas" w:hAnsi="Consolas"/>
          <w:color w:val="ff00ff"/>
          <w:rtl w:val="0"/>
        </w:rPr>
        <w:t xml:space="preserve">DATEDIFF</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ff"/>
          <w:rtl w:val="0"/>
        </w:rPr>
        <w:t xml:space="preserve">MINUTE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h1.pedido_datetime,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h2.pedido_datetime)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intervalo</w:t>
      </w:r>
      <w:r w:rsidDel="00000000" w:rsidR="00000000" w:rsidRPr="00000000">
        <w:rPr>
          <w:rtl w:val="0"/>
        </w:rPr>
      </w:r>
    </w:p>
    <w:p w:rsidR="00000000" w:rsidDel="00000000" w:rsidP="00000000" w:rsidRDefault="00000000" w:rsidRPr="00000000" w14:paraId="00000131">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historico_clientes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h1</w:t>
      </w:r>
    </w:p>
    <w:p w:rsidR="00000000" w:rsidDel="00000000" w:rsidP="00000000" w:rsidRDefault="00000000" w:rsidRPr="00000000" w14:paraId="00000132">
      <w:pPr>
        <w:rPr>
          <w:rFonts w:ascii="Consolas" w:cs="Consolas" w:eastAsia="Consolas" w:hAnsi="Consolas"/>
        </w:rPr>
      </w:pPr>
      <w:r w:rsidDel="00000000" w:rsidR="00000000" w:rsidRPr="00000000">
        <w:rPr>
          <w:rFonts w:ascii="Consolas" w:cs="Consolas" w:eastAsia="Consolas" w:hAnsi="Consolas"/>
          <w:color w:val="999999"/>
          <w:rtl w:val="0"/>
        </w:rPr>
        <w:t xml:space="preserve">INNER JOIN </w:t>
      </w:r>
      <w:r w:rsidDel="00000000" w:rsidR="00000000" w:rsidRPr="00000000">
        <w:rPr>
          <w:rFonts w:ascii="Consolas" w:cs="Consolas" w:eastAsia="Consolas" w:hAnsi="Consolas"/>
          <w:rtl w:val="0"/>
        </w:rPr>
        <w:t xml:space="preserve">historico_clientes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h2</w:t>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h1.usuario_id = h2.usuario_id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rtl w:val="0"/>
        </w:rPr>
        <w:t xml:space="preserve"> h1.</w:t>
      </w:r>
      <w:r w:rsidDel="00000000" w:rsidR="00000000" w:rsidRPr="00000000">
        <w:rPr>
          <w:rFonts w:ascii="Consolas" w:cs="Consolas" w:eastAsia="Consolas" w:hAnsi="Consolas"/>
          <w:rtl w:val="0"/>
        </w:rPr>
        <w:t xml:space="preserve">titulo_id</w:t>
      </w:r>
      <w:r w:rsidDel="00000000" w:rsidR="00000000" w:rsidRPr="00000000">
        <w:rPr>
          <w:rFonts w:ascii="Consolas" w:cs="Consolas" w:eastAsia="Consolas" w:hAnsi="Consolas"/>
          <w:rtl w:val="0"/>
        </w:rPr>
        <w:t xml:space="preserve"> = h2.</w:t>
      </w:r>
      <w:r w:rsidDel="00000000" w:rsidR="00000000" w:rsidRPr="00000000">
        <w:rPr>
          <w:rFonts w:ascii="Consolas" w:cs="Consolas" w:eastAsia="Consolas" w:hAnsi="Consolas"/>
          <w:rtl w:val="0"/>
        </w:rPr>
        <w:t xml:space="preserve">titulo_id</w:t>
      </w:r>
      <w:r w:rsidDel="00000000" w:rsidR="00000000" w:rsidRPr="00000000">
        <w:rPr>
          <w:rtl w:val="0"/>
        </w:rPr>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h1.tipo_pedido</w:t>
      </w:r>
      <w:r w:rsidDel="00000000" w:rsidR="00000000" w:rsidRPr="00000000">
        <w:rPr>
          <w:rFonts w:ascii="Consolas" w:cs="Consolas" w:eastAsia="Consolas" w:hAnsi="Consolas"/>
          <w:rtl w:val="0"/>
        </w:rPr>
        <w:t xml:space="preserve"> = 1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h2.tipo_pedido</w:t>
      </w:r>
      <w:r w:rsidDel="00000000" w:rsidR="00000000" w:rsidRPr="00000000">
        <w:rPr>
          <w:rFonts w:ascii="Consolas" w:cs="Consolas" w:eastAsia="Consolas" w:hAnsi="Consolas"/>
          <w:rtl w:val="0"/>
        </w:rPr>
        <w:t xml:space="preserve"> = 0)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i </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color w:val="999999"/>
          <w:rtl w:val="0"/>
        </w:rPr>
        <w:t xml:space="preserve">JOIN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titulos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w:t>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i.titulo_id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t.titulo_id</w:t>
      </w:r>
      <w:r w:rsidDel="00000000" w:rsidR="00000000" w:rsidRPr="00000000">
        <w:rPr>
          <w:rtl w:val="0"/>
        </w:rPr>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t.titulo_id, t.nome_titulo</w:t>
      </w:r>
    </w:p>
    <w:p w:rsidR="00000000" w:rsidDel="00000000" w:rsidP="00000000" w:rsidRDefault="00000000" w:rsidRPr="00000000" w14:paraId="00000138">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tempo_exibicao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7"/>
        </w:numPr>
        <w:ind w:left="720" w:hanging="360"/>
        <w:rPr>
          <w:b w:val="1"/>
        </w:rPr>
      </w:pPr>
      <w:r w:rsidDel="00000000" w:rsidR="00000000" w:rsidRPr="00000000">
        <w:rPr>
          <w:b w:val="1"/>
          <w:rtl w:val="0"/>
        </w:rPr>
        <w:t xml:space="preserve">Quantos assinantes ativos temos por plano e a respectiva receita.</w:t>
      </w:r>
    </w:p>
    <w:p w:rsidR="00000000" w:rsidDel="00000000" w:rsidP="00000000" w:rsidRDefault="00000000" w:rsidRPr="00000000" w14:paraId="0000013B">
      <w:pPr>
        <w:ind w:left="720" w:firstLine="0"/>
        <w:rPr>
          <w:b w:val="1"/>
        </w:rPr>
      </w:pPr>
      <w:r w:rsidDel="00000000" w:rsidR="00000000" w:rsidRPr="00000000">
        <w:rPr>
          <w:rtl w:val="0"/>
        </w:rPr>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plano_nome,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DISTINCT</w:t>
      </w:r>
      <w:r w:rsidDel="00000000" w:rsidR="00000000" w:rsidRPr="00000000">
        <w:rPr>
          <w:rFonts w:ascii="Consolas" w:cs="Consolas" w:eastAsia="Consolas" w:hAnsi="Consolas"/>
          <w:rtl w:val="0"/>
        </w:rPr>
        <w:t xml:space="preserve"> (contratos.contrato_id))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assinantes_por_plano,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rtl w:val="0"/>
        </w:rPr>
        <w:t xml:space="preserve">(valor_pago) AS receita_total_por_plano</w:t>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contratos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999999"/>
          <w:rtl w:val="0"/>
        </w:rPr>
        <w:t xml:space="preserve">INNER JOIN</w:t>
      </w:r>
      <w:r w:rsidDel="00000000" w:rsidR="00000000" w:rsidRPr="00000000">
        <w:rPr>
          <w:rFonts w:ascii="Consolas" w:cs="Consolas" w:eastAsia="Consolas" w:hAnsi="Consolas"/>
          <w:rtl w:val="0"/>
        </w:rPr>
        <w:t xml:space="preserve"> planos</w:t>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contratos.plano_id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planos.plano_id</w:t>
      </w:r>
      <w:r w:rsidDel="00000000" w:rsidR="00000000" w:rsidRPr="00000000">
        <w:rPr>
          <w:rtl w:val="0"/>
        </w:rPr>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color w:val="999999"/>
          <w:rtl w:val="0"/>
        </w:rPr>
        <w:t xml:space="preserve">INNER JOIN</w:t>
      </w:r>
      <w:r w:rsidDel="00000000" w:rsidR="00000000" w:rsidRPr="00000000">
        <w:rPr>
          <w:rFonts w:ascii="Consolas" w:cs="Consolas" w:eastAsia="Consolas" w:hAnsi="Consolas"/>
          <w:rtl w:val="0"/>
        </w:rPr>
        <w:t xml:space="preserve"> pagamentos</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contratos.contrato_id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pagamentos.contrato_id</w:t>
      </w:r>
      <w:r w:rsidDel="00000000" w:rsidR="00000000" w:rsidRPr="00000000">
        <w:rPr>
          <w:rtl w:val="0"/>
        </w:rPr>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t xml:space="preserve"> status_contrato = 1</w:t>
      </w:r>
    </w:p>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planos.plano_nome</w:t>
      </w:r>
      <w:r w:rsidDel="00000000" w:rsidR="00000000" w:rsidRPr="00000000">
        <w:rPr>
          <w:rtl w:val="0"/>
        </w:rPr>
      </w:r>
    </w:p>
    <w:p w:rsidR="00000000" w:rsidDel="00000000" w:rsidP="00000000" w:rsidRDefault="00000000" w:rsidRPr="00000000" w14:paraId="00000145">
      <w:pP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jc w:val="center"/>
        <w:rPr>
          <w:b w:val="1"/>
          <w:sz w:val="28"/>
          <w:szCs w:val="28"/>
        </w:rPr>
      </w:pPr>
      <w:r w:rsidDel="00000000" w:rsidR="00000000" w:rsidRPr="00000000">
        <w:rPr>
          <w:b w:val="1"/>
          <w:sz w:val="28"/>
          <w:szCs w:val="28"/>
          <w:rtl w:val="0"/>
        </w:rPr>
        <w:t xml:space="preserve">CASE/VIEW</w:t>
      </w:r>
    </w:p>
    <w:p w:rsidR="00000000" w:rsidDel="00000000" w:rsidP="00000000" w:rsidRDefault="00000000" w:rsidRPr="00000000" w14:paraId="00000148">
      <w:pPr>
        <w:jc w:val="center"/>
        <w:rPr>
          <w:b w:val="1"/>
          <w:sz w:val="28"/>
          <w:szCs w:val="28"/>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Objetivo do exercício:</w:t>
      </w:r>
      <w:r w:rsidDel="00000000" w:rsidR="00000000" w:rsidRPr="00000000">
        <w:rPr>
          <w:b w:val="1"/>
          <w:sz w:val="24"/>
          <w:szCs w:val="24"/>
          <w:rtl w:val="0"/>
        </w:rPr>
        <w:t xml:space="preserve"> </w:t>
      </w:r>
      <w:r w:rsidDel="00000000" w:rsidR="00000000" w:rsidRPr="00000000">
        <w:rPr>
          <w:rtl w:val="0"/>
        </w:rPr>
        <w:t xml:space="preserve">usar um select case e subselects para criar uma view para o projeto.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color w:val="0000ff"/>
          <w:rtl w:val="0"/>
        </w:rPr>
        <w:t xml:space="preserve">CREATE VIEW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consulta_multa AS</w:t>
      </w:r>
      <w:r w:rsidDel="00000000" w:rsidR="00000000" w:rsidRPr="00000000">
        <w:rPr>
          <w:rtl w:val="0"/>
        </w:rPr>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color w:val="0000ff"/>
          <w:rtl w:val="0"/>
        </w:rPr>
        <w:t xml:space="preserve">SELECT </w:t>
      </w:r>
      <w:r w:rsidDel="00000000" w:rsidR="00000000" w:rsidRPr="00000000">
        <w:rPr>
          <w:rFonts w:ascii="Consolas" w:cs="Consolas" w:eastAsia="Consolas" w:hAnsi="Consolas"/>
          <w:rtl w:val="0"/>
        </w:rPr>
        <w:t xml:space="preserve">pagamento_id,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valor_pago,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valor_plano,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CASE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color w:val="0000ff"/>
          <w:rtl w:val="0"/>
        </w:rPr>
        <w:t xml:space="preserve">WHEN </w:t>
      </w:r>
      <w:r w:rsidDel="00000000" w:rsidR="00000000" w:rsidRPr="00000000">
        <w:rPr>
          <w:rFonts w:ascii="Consolas" w:cs="Consolas" w:eastAsia="Consolas" w:hAnsi="Consolas"/>
          <w:rtl w:val="0"/>
        </w:rPr>
        <w:t xml:space="preserve">valor_pago</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rtl w:val="0"/>
        </w:rPr>
        <w:t xml:space="preserve">valor_plano</w:t>
      </w:r>
      <w:r w:rsidDel="00000000" w:rsidR="00000000" w:rsidRPr="00000000">
        <w:rPr>
          <w:rtl w:val="0"/>
        </w:rPr>
      </w:r>
    </w:p>
    <w:p w:rsidR="00000000" w:rsidDel="00000000" w:rsidP="00000000" w:rsidRDefault="00000000" w:rsidRPr="00000000" w14:paraId="0000014E">
      <w:pPr>
        <w:rPr>
          <w:rFonts w:ascii="Consolas" w:cs="Consolas" w:eastAsia="Consolas" w:hAnsi="Consolas"/>
          <w:color w:val="ff0000"/>
        </w:rPr>
      </w:pP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'ATRASADO'</w:t>
      </w:r>
    </w:p>
    <w:p w:rsidR="00000000" w:rsidDel="00000000" w:rsidP="00000000" w:rsidRDefault="00000000" w:rsidRPr="00000000" w14:paraId="0000014F">
      <w:pPr>
        <w:rPr>
          <w:rFonts w:ascii="Consolas" w:cs="Consolas" w:eastAsia="Consolas" w:hAnsi="Consolas"/>
          <w:color w:val="ff0000"/>
        </w:rPr>
      </w:pP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'EM DIA'</w:t>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tipo_pagamento</w:t>
      </w:r>
      <w:r w:rsidDel="00000000" w:rsidR="00000000" w:rsidRPr="00000000">
        <w:rPr>
          <w:rtl w:val="0"/>
        </w:rPr>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pagamentos</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color w:val="999999"/>
          <w:rtl w:val="0"/>
        </w:rPr>
        <w:t xml:space="preserve">INNER JOIN</w:t>
      </w:r>
      <w:r w:rsidDel="00000000" w:rsidR="00000000" w:rsidRPr="00000000">
        <w:rPr>
          <w:rFonts w:ascii="Consolas" w:cs="Consolas" w:eastAsia="Consolas" w:hAnsi="Consolas"/>
          <w:rtl w:val="0"/>
        </w:rPr>
        <w:t xml:space="preserve"> contratos</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pagamentos.contrato_id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contratos.contrato_id</w:t>
      </w:r>
      <w:r w:rsidDel="00000000" w:rsidR="00000000" w:rsidRPr="00000000">
        <w:rPr>
          <w:rtl w:val="0"/>
        </w:rPr>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color w:val="999999"/>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9999"/>
          <w:rtl w:val="0"/>
        </w:rPr>
        <w:t xml:space="preserve">JOIN</w:t>
      </w:r>
      <w:r w:rsidDel="00000000" w:rsidR="00000000" w:rsidRPr="00000000">
        <w:rPr>
          <w:rFonts w:ascii="Consolas" w:cs="Consolas" w:eastAsia="Consolas" w:hAnsi="Consolas"/>
          <w:rtl w:val="0"/>
        </w:rPr>
        <w:t xml:space="preserve"> planos</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planos.plano_id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contratos.plano_id;</w:t>
      </w:r>
      <w:r w:rsidDel="00000000" w:rsidR="00000000" w:rsidRPr="00000000">
        <w:rPr>
          <w:rtl w:val="0"/>
        </w:rPr>
      </w:r>
    </w:p>
    <w:p w:rsidR="00000000" w:rsidDel="00000000" w:rsidP="00000000" w:rsidRDefault="00000000" w:rsidRPr="00000000" w14:paraId="00000156">
      <w:pPr>
        <w:rPr>
          <w:rFonts w:ascii="Consolas" w:cs="Consolas" w:eastAsia="Consolas" w:hAnsi="Consolas"/>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FROM </w:t>
      </w:r>
      <w:r w:rsidDel="00000000" w:rsidR="00000000" w:rsidRPr="00000000">
        <w:rPr>
          <w:rFonts w:ascii="Consolas" w:cs="Consolas" w:eastAsia="Consolas" w:hAnsi="Consolas"/>
          <w:rtl w:val="0"/>
        </w:rPr>
        <w:t xml:space="preserve">consulta_multa;</w:t>
      </w:r>
      <w:r w:rsidDel="00000000" w:rsidR="00000000" w:rsidRPr="00000000">
        <w:rPr>
          <w:rtl w:val="0"/>
        </w:rPr>
      </w:r>
    </w:p>
    <w:p w:rsidR="00000000" w:rsidDel="00000000" w:rsidP="00000000" w:rsidRDefault="00000000" w:rsidRPr="00000000" w14:paraId="00000158">
      <w:pPr>
        <w:jc w:val="center"/>
        <w:rPr>
          <w:b w:val="1"/>
          <w:sz w:val="28"/>
          <w:szCs w:val="28"/>
        </w:rPr>
      </w:pPr>
      <w:r w:rsidDel="00000000" w:rsidR="00000000" w:rsidRPr="00000000">
        <w:rPr>
          <w:rtl w:val="0"/>
        </w:rPr>
      </w:r>
    </w:p>
    <w:p w:rsidR="00000000" w:rsidDel="00000000" w:rsidP="00000000" w:rsidRDefault="00000000" w:rsidRPr="00000000" w14:paraId="00000159">
      <w:pPr>
        <w:jc w:val="center"/>
        <w:rPr>
          <w:b w:val="1"/>
        </w:rPr>
      </w:pPr>
      <w:r w:rsidDel="00000000" w:rsidR="00000000" w:rsidRPr="00000000">
        <w:rPr>
          <w:rtl w:val="0"/>
        </w:rPr>
      </w:r>
    </w:p>
    <w:p w:rsidR="00000000" w:rsidDel="00000000" w:rsidP="00000000" w:rsidRDefault="00000000" w:rsidRPr="00000000" w14:paraId="0000015A">
      <w:pPr>
        <w:jc w:val="center"/>
        <w:rPr>
          <w:b w:val="1"/>
          <w:sz w:val="28"/>
          <w:szCs w:val="28"/>
        </w:rPr>
      </w:pPr>
      <w:r w:rsidDel="00000000" w:rsidR="00000000" w:rsidRPr="00000000">
        <w:rPr>
          <w:b w:val="1"/>
          <w:sz w:val="28"/>
          <w:szCs w:val="28"/>
          <w:rtl w:val="0"/>
        </w:rPr>
        <w:t xml:space="preserve">HIGHLIGHTS DO PROJETO</w:t>
      </w:r>
    </w:p>
    <w:p w:rsidR="00000000" w:rsidDel="00000000" w:rsidP="00000000" w:rsidRDefault="00000000" w:rsidRPr="00000000" w14:paraId="0000015B">
      <w:pPr>
        <w:jc w:val="center"/>
        <w:rPr>
          <w:b w:val="1"/>
          <w:sz w:val="28"/>
          <w:szCs w:val="28"/>
        </w:rPr>
      </w:pPr>
      <w:r w:rsidDel="00000000" w:rsidR="00000000" w:rsidRPr="00000000">
        <w:rPr>
          <w:rtl w:val="0"/>
        </w:rPr>
      </w:r>
    </w:p>
    <w:p w:rsidR="00000000" w:rsidDel="00000000" w:rsidP="00000000" w:rsidRDefault="00000000" w:rsidRPr="00000000" w14:paraId="0000015C">
      <w:pPr>
        <w:numPr>
          <w:ilvl w:val="0"/>
          <w:numId w:val="8"/>
        </w:numPr>
        <w:ind w:left="720" w:hanging="360"/>
        <w:rPr/>
      </w:pPr>
      <w:r w:rsidDel="00000000" w:rsidR="00000000" w:rsidRPr="00000000">
        <w:rPr>
          <w:rtl w:val="0"/>
        </w:rPr>
        <w:t xml:space="preserve">Introdução: </w:t>
      </w:r>
      <w:r w:rsidDel="00000000" w:rsidR="00000000" w:rsidRPr="00000000">
        <w:rPr>
          <w:rtl w:val="0"/>
        </w:rPr>
        <w:t xml:space="preserve">Diagrama (MaryFlix) - Guilherme</w:t>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A população por </w:t>
      </w:r>
      <w:r w:rsidDel="00000000" w:rsidR="00000000" w:rsidRPr="00000000">
        <w:rPr>
          <w:i w:val="1"/>
          <w:rtl w:val="0"/>
        </w:rPr>
        <w:t xml:space="preserve">scraping </w:t>
      </w:r>
      <w:r w:rsidDel="00000000" w:rsidR="00000000" w:rsidRPr="00000000">
        <w:rPr>
          <w:rtl w:val="0"/>
        </w:rPr>
        <w:t xml:space="preserve">(</w:t>
      </w:r>
      <w:r w:rsidDel="00000000" w:rsidR="00000000" w:rsidRPr="00000000">
        <w:rPr>
          <w:i w:val="1"/>
          <w:rtl w:val="0"/>
        </w:rPr>
        <w:t xml:space="preserve">pulchra pulmenti</w:t>
      </w:r>
      <w:r w:rsidDel="00000000" w:rsidR="00000000" w:rsidRPr="00000000">
        <w:rPr>
          <w:rtl w:val="0"/>
        </w:rPr>
        <w:t xml:space="preserve">) - Rodrigo Minoru</w:t>
      </w:r>
    </w:p>
    <w:p w:rsidR="00000000" w:rsidDel="00000000" w:rsidP="00000000" w:rsidRDefault="00000000" w:rsidRPr="00000000" w14:paraId="0000015E">
      <w:pPr>
        <w:numPr>
          <w:ilvl w:val="0"/>
          <w:numId w:val="8"/>
        </w:numPr>
        <w:ind w:left="720" w:hanging="360"/>
      </w:pPr>
      <w:r w:rsidDel="00000000" w:rsidR="00000000" w:rsidRPr="00000000">
        <w:rPr>
          <w:rtl w:val="0"/>
        </w:rPr>
        <w:t xml:space="preserve">Nossa aplicação/HTML - João</w:t>
      </w: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via Branco" w:id="1" w:date="2022-08-19T04:38:24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Mensagem 242, Nível 16, Estado 3, Linha 101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conversão de um tipo de dados varchar em um tipo de dados datetime resultou em um valor fora do intervalo.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instrução foi finalizada.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preciso ajustar ou o tipo da coluna ou a forma como vcs estão passando o valor da data</w:t>
      </w:r>
    </w:p>
  </w:comment>
  <w:comment w:author="Livia Branco" w:id="2" w:date="2022-08-19T04:40:46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dica:  o padrao dos dbs é  ano-dia-mes e um valor fora do intervalo normalmente é um mes que nao existe</w:t>
      </w:r>
    </w:p>
  </w:comment>
  <w:comment w:author="Mary Moutinho" w:id="3" w:date="2022-08-22T21:08:42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Tivemos essa mesma divergência quando uns rodaram o código e deu certo, e outros não. Optamos por deixar no formato ANO-MÊS-DIA e quem teve o problema, configurou para que funcionasse dessa forma.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DATEFORMAT ymd;</w:t>
      </w:r>
    </w:p>
  </w:comment>
  <w:comment w:author="Mary Moutinho" w:id="0" w:date="2022-08-23T00:31:24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oaovdferraz/Projeto5" TargetMode="Externa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uilherme.cl.nascimento@gmail.com"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gaiogreg@msu.edu" TargetMode="External"/><Relationship Id="rId11" Type="http://schemas.openxmlformats.org/officeDocument/2006/relationships/hyperlink" Target="mailto:jorafaelnascimento@gmail.com" TargetMode="External"/><Relationship Id="rId10" Type="http://schemas.openxmlformats.org/officeDocument/2006/relationships/hyperlink" Target="mailto:diasferraz94@gmail.com" TargetMode="External"/><Relationship Id="rId13" Type="http://schemas.openxmlformats.org/officeDocument/2006/relationships/hyperlink" Target="mailto:mariana.moutinho13@gmail.com" TargetMode="External"/><Relationship Id="rId12" Type="http://schemas.openxmlformats.org/officeDocument/2006/relationships/hyperlink" Target="mailto:lucasmedesilva@gmail.com" TargetMode="External"/><Relationship Id="rId15" Type="http://schemas.openxmlformats.org/officeDocument/2006/relationships/hyperlink" Target="https://drive.google.com/file/d/1nUDGP9MYgNvgEJdwH2xGsGNhJz45elgs/view?usp=sharing" TargetMode="External"/><Relationship Id="rId14" Type="http://schemas.openxmlformats.org/officeDocument/2006/relationships/hyperlink" Target="mailto:rodrigohayakawa@gmail.com" TargetMode="External"/><Relationship Id="rId17" Type="http://schemas.openxmlformats.org/officeDocument/2006/relationships/hyperlink" Target="https://drive.google.com/file/d/1e-f6tZ8V7bxieWA3NeEEMiAqAqvIAGHf/view?usp=sharing" TargetMode="External"/><Relationship Id="rId16" Type="http://schemas.openxmlformats.org/officeDocument/2006/relationships/image" Target="media/image2.png"/><Relationship Id="rId19" Type="http://schemas.openxmlformats.org/officeDocument/2006/relationships/hyperlink" Target="https://drive.google.com/file/d/10IHxypPVXVwIYBoOT6vYCf6ZhLq_QA7C/view?usp=sharing" TargetMode="External"/><Relationship Id="rId18" Type="http://schemas.openxmlformats.org/officeDocument/2006/relationships/hyperlink" Target="https://drive.google.com/file/d/18dxXICAfn5GOsGJsSuMlhJ1deqv_rCLJ/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